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3EB7F" w14:textId="2AE7BE1A" w:rsidR="004F3377" w:rsidRPr="00EA1535" w:rsidRDefault="004F3377" w:rsidP="00133DD9">
      <w:pPr>
        <w:pStyle w:val="Title"/>
        <w:rPr>
          <w:rFonts w:ascii="Arial" w:hAnsi="Arial" w:cs="Arial"/>
          <w:sz w:val="20"/>
        </w:rPr>
      </w:pPr>
      <w:r w:rsidRPr="00EA1535">
        <w:rPr>
          <w:rFonts w:ascii="Arial" w:hAnsi="Arial" w:cs="Arial"/>
          <w:sz w:val="20"/>
        </w:rPr>
        <w:t>PORTFOLIO REVIEW PRODUCT ADDENDUM</w:t>
      </w:r>
    </w:p>
    <w:p w14:paraId="5130812F" w14:textId="77777777" w:rsidR="00373C3A" w:rsidRPr="00EA1535" w:rsidRDefault="00373C3A" w:rsidP="00133DD9">
      <w:pPr>
        <w:pStyle w:val="BodyText"/>
        <w:tabs>
          <w:tab w:val="left" w:pos="5670"/>
        </w:tabs>
        <w:jc w:val="center"/>
        <w:outlineLvl w:val="0"/>
        <w:rPr>
          <w:rFonts w:ascii="Arial" w:hAnsi="Arial" w:cs="Arial"/>
          <w:smallCaps/>
          <w:color w:val="000000"/>
          <w:sz w:val="20"/>
          <w:szCs w:val="20"/>
        </w:rPr>
      </w:pPr>
    </w:p>
    <w:p w14:paraId="302FFEDF" w14:textId="1D81A6EE" w:rsidR="004F3377" w:rsidRPr="00EA1535" w:rsidRDefault="004F3377" w:rsidP="00133DD9">
      <w:pPr>
        <w:pStyle w:val="BodyText"/>
        <w:rPr>
          <w:rFonts w:ascii="Arial" w:hAnsi="Arial" w:cs="Arial"/>
          <w:sz w:val="20"/>
          <w:szCs w:val="20"/>
        </w:rPr>
      </w:pPr>
      <w:r w:rsidRPr="00EA1535">
        <w:rPr>
          <w:rFonts w:ascii="Arial" w:hAnsi="Arial" w:cs="Arial"/>
          <w:sz w:val="20"/>
          <w:szCs w:val="20"/>
        </w:rPr>
        <w:t xml:space="preserve">This </w:t>
      </w:r>
      <w:r w:rsidRPr="00EA1535">
        <w:rPr>
          <w:rFonts w:ascii="Arial" w:hAnsi="Arial" w:cs="Arial"/>
          <w:sz w:val="20"/>
          <w:szCs w:val="20"/>
          <w:lang w:val="en-US"/>
        </w:rPr>
        <w:t xml:space="preserve">Portfolio Review Services Product </w:t>
      </w:r>
      <w:r w:rsidRPr="00EA1535">
        <w:rPr>
          <w:rFonts w:ascii="Arial" w:hAnsi="Arial" w:cs="Arial"/>
          <w:sz w:val="20"/>
          <w:szCs w:val="20"/>
        </w:rPr>
        <w:t>Addendum (“Addendum”)</w:t>
      </w:r>
      <w:r w:rsidRPr="00EA1535">
        <w:rPr>
          <w:rFonts w:ascii="Arial" w:hAnsi="Arial" w:cs="Arial"/>
          <w:sz w:val="20"/>
          <w:szCs w:val="20"/>
          <w:lang w:val="en-US"/>
        </w:rPr>
        <w:t>,</w:t>
      </w:r>
      <w:r w:rsidRPr="00EA1535">
        <w:rPr>
          <w:rFonts w:ascii="Arial" w:hAnsi="Arial" w:cs="Arial"/>
          <w:sz w:val="20"/>
          <w:szCs w:val="20"/>
        </w:rPr>
        <w:t xml:space="preserve"> effective as of the date </w:t>
      </w:r>
      <w:r w:rsidR="004D4916" w:rsidRPr="00EA1535">
        <w:rPr>
          <w:rFonts w:ascii="Arial" w:hAnsi="Arial" w:cs="Arial"/>
          <w:sz w:val="20"/>
          <w:szCs w:val="20"/>
        </w:rPr>
        <w:t xml:space="preserve">of the last signature </w:t>
      </w:r>
      <w:r w:rsidRPr="00EA1535">
        <w:rPr>
          <w:rFonts w:ascii="Arial" w:hAnsi="Arial" w:cs="Arial"/>
          <w:sz w:val="20"/>
          <w:szCs w:val="20"/>
        </w:rPr>
        <w:t xml:space="preserve">written below (“Addendum Effective Date”), is by and between </w:t>
      </w:r>
      <w:proofErr w:type="spellStart"/>
      <w:r w:rsidR="00512CB1" w:rsidRPr="00EA1535">
        <w:rPr>
          <w:rFonts w:ascii="Arial" w:hAnsi="Arial" w:cs="Arial"/>
          <w:sz w:val="20"/>
          <w:szCs w:val="20"/>
        </w:rPr>
        <w:t>Xactus</w:t>
      </w:r>
      <w:proofErr w:type="spellEnd"/>
      <w:r w:rsidR="00DC4145" w:rsidRPr="00EA1535">
        <w:rPr>
          <w:rFonts w:ascii="Arial" w:hAnsi="Arial" w:cs="Arial"/>
          <w:sz w:val="20"/>
          <w:szCs w:val="20"/>
        </w:rPr>
        <w:t xml:space="preserve">, </w:t>
      </w:r>
      <w:r w:rsidR="006D3A43" w:rsidRPr="00EA1535">
        <w:rPr>
          <w:rFonts w:ascii="Arial" w:hAnsi="Arial" w:cs="Arial"/>
          <w:sz w:val="20"/>
          <w:szCs w:val="20"/>
        </w:rPr>
        <w:t xml:space="preserve">LLC, </w:t>
      </w:r>
      <w:r w:rsidR="00C34718">
        <w:rPr>
          <w:rFonts w:ascii="Arial" w:hAnsi="Arial" w:cs="Arial"/>
          <w:sz w:val="20"/>
          <w:szCs w:val="20"/>
          <w:lang w:val="en-US"/>
        </w:rPr>
        <w:t xml:space="preserve">on behalf of itself and its subsidiaries and </w:t>
      </w:r>
      <w:r w:rsidR="006D3A43" w:rsidRPr="00EA1535">
        <w:rPr>
          <w:rFonts w:ascii="Arial" w:hAnsi="Arial" w:cs="Arial"/>
          <w:sz w:val="20"/>
          <w:szCs w:val="20"/>
        </w:rPr>
        <w:t xml:space="preserve">as successor-in-interest to </w:t>
      </w:r>
      <w:proofErr w:type="spellStart"/>
      <w:r w:rsidR="006D3A43" w:rsidRPr="00EA1535">
        <w:rPr>
          <w:rFonts w:ascii="Arial" w:hAnsi="Arial" w:cs="Arial"/>
          <w:sz w:val="20"/>
          <w:szCs w:val="20"/>
        </w:rPr>
        <w:t>Avantus</w:t>
      </w:r>
      <w:proofErr w:type="spellEnd"/>
      <w:r w:rsidR="006D3A43" w:rsidRPr="00EA1535">
        <w:rPr>
          <w:rFonts w:ascii="Arial" w:hAnsi="Arial" w:cs="Arial"/>
          <w:sz w:val="20"/>
          <w:szCs w:val="20"/>
        </w:rPr>
        <w:t>, LLC, CIS Credit Solutions, Credit Plus Inc., Data Facts, Inc. and Universal Credit Services,</w:t>
      </w:r>
      <w:r w:rsidR="00DC4145" w:rsidRPr="00EA1535">
        <w:rPr>
          <w:rFonts w:ascii="Arial" w:hAnsi="Arial" w:cs="Arial"/>
          <w:sz w:val="20"/>
          <w:szCs w:val="20"/>
        </w:rPr>
        <w:t xml:space="preserve"> </w:t>
      </w:r>
      <w:r w:rsidRPr="00EA1535">
        <w:rPr>
          <w:rFonts w:ascii="Arial" w:hAnsi="Arial" w:cs="Arial"/>
          <w:sz w:val="20"/>
          <w:szCs w:val="20"/>
        </w:rPr>
        <w:t>(“</w:t>
      </w:r>
      <w:proofErr w:type="spellStart"/>
      <w:r w:rsidR="00512CB1" w:rsidRPr="00EA1535">
        <w:rPr>
          <w:rFonts w:ascii="Arial" w:hAnsi="Arial" w:cs="Arial"/>
          <w:sz w:val="20"/>
          <w:szCs w:val="20"/>
        </w:rPr>
        <w:t>Xactus</w:t>
      </w:r>
      <w:proofErr w:type="spellEnd"/>
      <w:r w:rsidRPr="00EA1535">
        <w:rPr>
          <w:rFonts w:ascii="Arial" w:hAnsi="Arial" w:cs="Arial"/>
          <w:sz w:val="20"/>
          <w:szCs w:val="20"/>
        </w:rPr>
        <w:t xml:space="preserve">”) and the </w:t>
      </w:r>
      <w:r w:rsidR="00BF31A4" w:rsidRPr="00EA1535">
        <w:rPr>
          <w:rFonts w:ascii="Arial" w:hAnsi="Arial" w:cs="Arial"/>
          <w:sz w:val="20"/>
          <w:szCs w:val="20"/>
        </w:rPr>
        <w:t>Company</w:t>
      </w:r>
      <w:r w:rsidRPr="00EA1535">
        <w:rPr>
          <w:rFonts w:ascii="Arial" w:hAnsi="Arial" w:cs="Arial"/>
          <w:sz w:val="20"/>
          <w:szCs w:val="20"/>
        </w:rPr>
        <w:t xml:space="preserve"> identified below and is attached to and incorporated into the User Services A</w:t>
      </w:r>
      <w:r w:rsidRPr="00EA1535">
        <w:rPr>
          <w:rFonts w:ascii="Arial" w:hAnsi="Arial" w:cs="Arial"/>
          <w:sz w:val="20"/>
          <w:szCs w:val="20"/>
          <w:lang w:val="en-US"/>
        </w:rPr>
        <w:t xml:space="preserve">greement by and between </w:t>
      </w:r>
      <w:proofErr w:type="spellStart"/>
      <w:r w:rsidR="00512CB1" w:rsidRPr="00EA1535">
        <w:rPr>
          <w:rFonts w:ascii="Arial" w:hAnsi="Arial" w:cs="Arial"/>
          <w:sz w:val="20"/>
          <w:szCs w:val="20"/>
          <w:lang w:val="en-US"/>
        </w:rPr>
        <w:t>Xactus</w:t>
      </w:r>
      <w:proofErr w:type="spellEnd"/>
      <w:r w:rsidRPr="00EA1535">
        <w:rPr>
          <w:rFonts w:ascii="Arial" w:hAnsi="Arial" w:cs="Arial"/>
          <w:sz w:val="20"/>
          <w:szCs w:val="20"/>
          <w:lang w:val="en-US"/>
        </w:rPr>
        <w:t xml:space="preserve"> and </w:t>
      </w:r>
      <w:r w:rsidR="00BF31A4" w:rsidRPr="00EA1535">
        <w:rPr>
          <w:rFonts w:ascii="Arial" w:hAnsi="Arial" w:cs="Arial"/>
          <w:sz w:val="20"/>
          <w:szCs w:val="20"/>
          <w:lang w:val="en-US"/>
        </w:rPr>
        <w:t>Company</w:t>
      </w:r>
      <w:r w:rsidRPr="00EA1535">
        <w:rPr>
          <w:rFonts w:ascii="Arial" w:hAnsi="Arial" w:cs="Arial"/>
          <w:sz w:val="20"/>
          <w:szCs w:val="20"/>
          <w:lang w:val="en-US"/>
        </w:rPr>
        <w:t xml:space="preserve"> (“Agreement”).  </w:t>
      </w:r>
      <w:r w:rsidRPr="00EA1535">
        <w:rPr>
          <w:rFonts w:ascii="Arial" w:hAnsi="Arial" w:cs="Arial"/>
          <w:sz w:val="20"/>
          <w:szCs w:val="20"/>
        </w:rPr>
        <w:t xml:space="preserve">All capitalized terms used herein shall have the meaning as set forth in the Agreement unless expressly indicated otherwise.  </w:t>
      </w:r>
    </w:p>
    <w:p w14:paraId="3C517D97" w14:textId="77777777" w:rsidR="004F3377" w:rsidRPr="00EA1535" w:rsidRDefault="004F3377" w:rsidP="00133DD9">
      <w:pPr>
        <w:pStyle w:val="BodyText"/>
        <w:rPr>
          <w:rFonts w:ascii="Arial" w:hAnsi="Arial" w:cs="Arial"/>
          <w:sz w:val="20"/>
          <w:szCs w:val="20"/>
        </w:rPr>
      </w:pPr>
    </w:p>
    <w:p w14:paraId="1D4BD5C3" w14:textId="5BEBB9AC" w:rsidR="004F3377" w:rsidRPr="00DE1422" w:rsidRDefault="004F3377" w:rsidP="00133DD9">
      <w:pPr>
        <w:pStyle w:val="BodyText"/>
        <w:tabs>
          <w:tab w:val="left" w:pos="360"/>
        </w:tabs>
        <w:outlineLvl w:val="0"/>
        <w:rPr>
          <w:rFonts w:ascii="Arial" w:hAnsi="Arial" w:cs="Arial"/>
          <w:sz w:val="20"/>
          <w:szCs w:val="20"/>
          <w:lang w:val="en-US"/>
        </w:rPr>
      </w:pPr>
      <w:r w:rsidRPr="00EA1535">
        <w:rPr>
          <w:rFonts w:ascii="Arial" w:hAnsi="Arial" w:cs="Arial"/>
          <w:b/>
          <w:color w:val="000000"/>
          <w:sz w:val="20"/>
          <w:szCs w:val="20"/>
          <w:lang w:val="en-US"/>
        </w:rPr>
        <w:t>1</w:t>
      </w:r>
      <w:r w:rsidRPr="00EA1535">
        <w:rPr>
          <w:rFonts w:ascii="Arial" w:hAnsi="Arial" w:cs="Arial"/>
          <w:b/>
          <w:color w:val="000000"/>
          <w:sz w:val="20"/>
          <w:szCs w:val="20"/>
        </w:rPr>
        <w:t>.</w:t>
      </w:r>
      <w:r w:rsidRPr="00EA1535">
        <w:rPr>
          <w:rFonts w:ascii="Arial" w:hAnsi="Arial" w:cs="Arial"/>
          <w:b/>
          <w:color w:val="000000"/>
          <w:sz w:val="20"/>
          <w:szCs w:val="20"/>
        </w:rPr>
        <w:tab/>
        <w:t>P</w:t>
      </w:r>
      <w:r w:rsidRPr="00EA1535">
        <w:rPr>
          <w:rFonts w:ascii="Arial" w:hAnsi="Arial" w:cs="Arial"/>
          <w:b/>
          <w:color w:val="000000"/>
          <w:sz w:val="20"/>
          <w:szCs w:val="20"/>
          <w:lang w:val="en-US"/>
        </w:rPr>
        <w:t>roducts and Services.</w:t>
      </w:r>
      <w:r w:rsidRPr="00EA1535">
        <w:rPr>
          <w:rFonts w:ascii="Arial" w:hAnsi="Arial" w:cs="Arial"/>
          <w:b/>
          <w:color w:val="000000"/>
          <w:sz w:val="20"/>
          <w:szCs w:val="20"/>
        </w:rPr>
        <w:t xml:space="preserve">  </w:t>
      </w:r>
      <w:r w:rsidRPr="00EA1535">
        <w:rPr>
          <w:rFonts w:ascii="Arial" w:hAnsi="Arial" w:cs="Arial"/>
          <w:color w:val="000000"/>
          <w:sz w:val="20"/>
          <w:szCs w:val="20"/>
          <w:lang w:val="en-US"/>
        </w:rPr>
        <w:t>S</w:t>
      </w:r>
      <w:proofErr w:type="spellStart"/>
      <w:r w:rsidRPr="00EA1535">
        <w:rPr>
          <w:rFonts w:ascii="Arial" w:hAnsi="Arial" w:cs="Arial"/>
          <w:sz w:val="20"/>
          <w:szCs w:val="20"/>
        </w:rPr>
        <w:t>ubject</w:t>
      </w:r>
      <w:proofErr w:type="spellEnd"/>
      <w:r w:rsidRPr="00EA1535">
        <w:rPr>
          <w:rFonts w:ascii="Arial" w:hAnsi="Arial" w:cs="Arial"/>
          <w:sz w:val="20"/>
          <w:szCs w:val="20"/>
        </w:rPr>
        <w:t xml:space="preserve"> </w:t>
      </w:r>
      <w:r w:rsidRPr="00EA1535">
        <w:rPr>
          <w:rFonts w:ascii="Arial" w:hAnsi="Arial" w:cs="Arial"/>
          <w:sz w:val="20"/>
          <w:szCs w:val="20"/>
          <w:lang w:val="en-US"/>
        </w:rPr>
        <w:t xml:space="preserve">to </w:t>
      </w:r>
      <w:r w:rsidR="00BF31A4" w:rsidRPr="00EA1535">
        <w:rPr>
          <w:rFonts w:ascii="Arial" w:hAnsi="Arial" w:cs="Arial"/>
          <w:sz w:val="20"/>
          <w:szCs w:val="20"/>
          <w:lang w:val="en-US"/>
        </w:rPr>
        <w:t>Company</w:t>
      </w:r>
      <w:r w:rsidRPr="00EA1535">
        <w:rPr>
          <w:rFonts w:ascii="Arial" w:hAnsi="Arial" w:cs="Arial"/>
          <w:sz w:val="20"/>
          <w:szCs w:val="20"/>
          <w:lang w:val="en-US"/>
        </w:rPr>
        <w:t xml:space="preserve">’s payment of the fees described below and </w:t>
      </w:r>
      <w:r w:rsidR="00BF31A4" w:rsidRPr="00EA1535">
        <w:rPr>
          <w:rFonts w:ascii="Arial" w:hAnsi="Arial" w:cs="Arial"/>
          <w:sz w:val="20"/>
          <w:szCs w:val="20"/>
          <w:lang w:val="en-US"/>
        </w:rPr>
        <w:t>Company</w:t>
      </w:r>
      <w:r w:rsidRPr="00EA1535">
        <w:rPr>
          <w:rFonts w:ascii="Arial" w:hAnsi="Arial" w:cs="Arial"/>
          <w:sz w:val="20"/>
          <w:szCs w:val="20"/>
          <w:lang w:val="en-US"/>
        </w:rPr>
        <w:t>’s compliance with the terms of this Addendum</w:t>
      </w:r>
      <w:r w:rsidR="00D67018" w:rsidRPr="00EA1535">
        <w:rPr>
          <w:rFonts w:ascii="Arial" w:hAnsi="Arial" w:cs="Arial"/>
          <w:sz w:val="20"/>
          <w:szCs w:val="20"/>
          <w:lang w:val="en-US"/>
        </w:rPr>
        <w:t>,</w:t>
      </w:r>
      <w:r w:rsidRPr="00EA1535">
        <w:rPr>
          <w:rFonts w:ascii="Arial" w:hAnsi="Arial" w:cs="Arial"/>
          <w:sz w:val="20"/>
          <w:szCs w:val="20"/>
          <w:lang w:val="en-US"/>
        </w:rPr>
        <w:t xml:space="preserve"> the terms of the Agreement</w:t>
      </w:r>
      <w:r w:rsidR="00D67018" w:rsidRPr="00EA1535">
        <w:rPr>
          <w:rFonts w:ascii="Arial" w:hAnsi="Arial" w:cs="Arial"/>
          <w:sz w:val="20"/>
          <w:szCs w:val="20"/>
          <w:lang w:val="en-US"/>
        </w:rPr>
        <w:t xml:space="preserve"> and the additional terms of use contained in Exhibits A </w:t>
      </w:r>
      <w:del w:id="0" w:author="Sue Temple" w:date="2024-04-02T16:03:00Z">
        <w:r w:rsidR="00D67018" w:rsidRPr="00EA1535" w:rsidDel="00784504">
          <w:rPr>
            <w:rFonts w:ascii="Arial" w:hAnsi="Arial" w:cs="Arial"/>
            <w:sz w:val="20"/>
            <w:szCs w:val="20"/>
            <w:lang w:val="en-US"/>
          </w:rPr>
          <w:delText>and B</w:delText>
        </w:r>
      </w:del>
      <w:r w:rsidRPr="00EA1535">
        <w:rPr>
          <w:rFonts w:ascii="Arial" w:hAnsi="Arial" w:cs="Arial"/>
          <w:sz w:val="20"/>
          <w:szCs w:val="20"/>
          <w:lang w:val="en-US"/>
        </w:rPr>
        <w:t xml:space="preserve">, </w:t>
      </w:r>
      <w:proofErr w:type="spellStart"/>
      <w:r w:rsidR="00512CB1" w:rsidRPr="00EA1535">
        <w:rPr>
          <w:rFonts w:ascii="Arial" w:hAnsi="Arial" w:cs="Arial"/>
          <w:sz w:val="20"/>
          <w:szCs w:val="20"/>
          <w:lang w:val="en-US"/>
        </w:rPr>
        <w:t>Xactus</w:t>
      </w:r>
      <w:proofErr w:type="spellEnd"/>
      <w:r w:rsidRPr="00EA1535">
        <w:rPr>
          <w:rFonts w:ascii="Arial" w:hAnsi="Arial" w:cs="Arial"/>
          <w:sz w:val="20"/>
          <w:szCs w:val="20"/>
          <w:lang w:val="en-US"/>
        </w:rPr>
        <w:t xml:space="preserve"> shall provide </w:t>
      </w:r>
      <w:r w:rsidR="00BF31A4" w:rsidRPr="00EA1535">
        <w:rPr>
          <w:rFonts w:ascii="Arial" w:hAnsi="Arial" w:cs="Arial"/>
          <w:sz w:val="20"/>
          <w:szCs w:val="20"/>
          <w:lang w:val="en-US"/>
        </w:rPr>
        <w:t>Company</w:t>
      </w:r>
      <w:r w:rsidRPr="00EA1535">
        <w:rPr>
          <w:rFonts w:ascii="Arial" w:hAnsi="Arial" w:cs="Arial"/>
          <w:sz w:val="20"/>
          <w:szCs w:val="20"/>
          <w:lang w:val="en-US"/>
        </w:rPr>
        <w:t xml:space="preserve"> with the Services identified below and any data contained therein (collectively referred to as the “Services” and individually referred to as a “Report”).  </w:t>
      </w:r>
      <w:proofErr w:type="spellStart"/>
      <w:r w:rsidR="00512CB1" w:rsidRPr="00EA1535">
        <w:rPr>
          <w:rFonts w:ascii="Arial" w:hAnsi="Arial" w:cs="Arial"/>
          <w:sz w:val="20"/>
          <w:szCs w:val="20"/>
          <w:lang w:val="en-US"/>
        </w:rPr>
        <w:t>Xactus</w:t>
      </w:r>
      <w:proofErr w:type="spellEnd"/>
      <w:r w:rsidR="009461C7" w:rsidRPr="00EA1535">
        <w:rPr>
          <w:rFonts w:ascii="Arial" w:hAnsi="Arial" w:cs="Arial"/>
          <w:sz w:val="20"/>
          <w:szCs w:val="20"/>
          <w:lang w:val="en-US"/>
        </w:rPr>
        <w:t xml:space="preserve"> </w:t>
      </w:r>
      <w:r w:rsidRPr="00EA1535">
        <w:rPr>
          <w:rFonts w:ascii="Arial" w:hAnsi="Arial" w:cs="Arial"/>
          <w:sz w:val="20"/>
          <w:szCs w:val="20"/>
          <w:lang w:val="en-US"/>
        </w:rPr>
        <w:t xml:space="preserve">hereby grants </w:t>
      </w:r>
      <w:proofErr w:type="gramStart"/>
      <w:r w:rsidR="00BF31A4" w:rsidRPr="00EA1535">
        <w:rPr>
          <w:rFonts w:ascii="Arial" w:hAnsi="Arial" w:cs="Arial"/>
          <w:sz w:val="20"/>
          <w:szCs w:val="20"/>
          <w:lang w:val="en-US"/>
        </w:rPr>
        <w:t>Company</w:t>
      </w:r>
      <w:proofErr w:type="gramEnd"/>
      <w:r w:rsidRPr="00EA1535">
        <w:rPr>
          <w:rFonts w:ascii="Arial" w:hAnsi="Arial" w:cs="Arial"/>
          <w:sz w:val="20"/>
          <w:szCs w:val="20"/>
          <w:lang w:val="en-US"/>
        </w:rPr>
        <w:t xml:space="preserve"> a restricted license to use the </w:t>
      </w:r>
      <w:r w:rsidRPr="00DE1422">
        <w:rPr>
          <w:rFonts w:ascii="Arial" w:hAnsi="Arial" w:cs="Arial"/>
          <w:sz w:val="20"/>
          <w:szCs w:val="20"/>
          <w:lang w:val="en-US"/>
        </w:rPr>
        <w:t xml:space="preserve">Services solely for </w:t>
      </w:r>
      <w:r w:rsidR="00BF31A4" w:rsidRPr="00DE1422">
        <w:rPr>
          <w:rFonts w:ascii="Arial" w:hAnsi="Arial" w:cs="Arial"/>
          <w:sz w:val="20"/>
          <w:szCs w:val="20"/>
          <w:lang w:val="en-US"/>
        </w:rPr>
        <w:t>Company</w:t>
      </w:r>
      <w:r w:rsidRPr="00DE1422">
        <w:rPr>
          <w:rFonts w:ascii="Arial" w:hAnsi="Arial" w:cs="Arial"/>
          <w:sz w:val="20"/>
          <w:szCs w:val="20"/>
          <w:lang w:val="en-US"/>
        </w:rPr>
        <w:t xml:space="preserve">’s own internal business purposes.  </w:t>
      </w:r>
      <w:r w:rsidR="00BF31A4" w:rsidRPr="00DE1422">
        <w:rPr>
          <w:rFonts w:ascii="Arial" w:hAnsi="Arial" w:cs="Arial"/>
          <w:sz w:val="20"/>
          <w:szCs w:val="20"/>
          <w:lang w:val="en-US"/>
        </w:rPr>
        <w:t>Company</w:t>
      </w:r>
      <w:r w:rsidRPr="00DE1422">
        <w:rPr>
          <w:rFonts w:ascii="Arial" w:hAnsi="Arial" w:cs="Arial"/>
          <w:sz w:val="20"/>
          <w:szCs w:val="20"/>
          <w:lang w:val="en-US"/>
        </w:rPr>
        <w:t xml:space="preserve">’s use of the Services shall be subject to the Equifax Requirements contained in the Appendices located </w:t>
      </w:r>
      <w:r w:rsidR="00512CB1" w:rsidRPr="00DE1422">
        <w:rPr>
          <w:rFonts w:ascii="Arial" w:hAnsi="Arial" w:cs="Arial"/>
          <w:sz w:val="20"/>
          <w:szCs w:val="20"/>
          <w:lang w:val="en-US"/>
        </w:rPr>
        <w:t>a</w:t>
      </w:r>
      <w:r w:rsidR="00512CB1" w:rsidRPr="00DE1422">
        <w:rPr>
          <w:rFonts w:ascii="Arial" w:hAnsi="Arial" w:cs="Arial"/>
          <w:sz w:val="20"/>
          <w:szCs w:val="20"/>
        </w:rPr>
        <w:t>t</w:t>
      </w:r>
      <w:r w:rsidR="00373C3A" w:rsidRPr="00DE1422">
        <w:rPr>
          <w:rFonts w:ascii="Arial" w:hAnsi="Arial" w:cs="Arial"/>
          <w:sz w:val="20"/>
          <w:szCs w:val="20"/>
          <w:lang w:val="en-US"/>
        </w:rPr>
        <w:t xml:space="preserve"> </w:t>
      </w:r>
      <w:hyperlink r:id="rId10" w:history="1">
        <w:r w:rsidR="00DE1422" w:rsidRPr="00DE1422">
          <w:rPr>
            <w:rStyle w:val="Hyperlink"/>
            <w:rFonts w:ascii="Arial" w:hAnsi="Arial" w:cs="Arial"/>
            <w:sz w:val="20"/>
            <w:szCs w:val="20"/>
          </w:rPr>
          <w:t>https://xactus.com/files/xactus-appendices.pdf</w:t>
        </w:r>
      </w:hyperlink>
      <w:r w:rsidR="00512CB1" w:rsidRPr="00DE1422">
        <w:rPr>
          <w:rFonts w:ascii="Arial" w:hAnsi="Arial" w:cs="Arial"/>
          <w:sz w:val="20"/>
          <w:szCs w:val="20"/>
          <w:lang w:val="en-US"/>
        </w:rPr>
        <w:t>.</w:t>
      </w:r>
    </w:p>
    <w:p w14:paraId="01544D65" w14:textId="77777777" w:rsidR="00A40318" w:rsidRPr="00EA1535" w:rsidRDefault="00A40318" w:rsidP="00133DD9">
      <w:pPr>
        <w:pStyle w:val="BodyText"/>
        <w:rPr>
          <w:rFonts w:ascii="Arial" w:hAnsi="Arial" w:cs="Arial"/>
          <w:sz w:val="20"/>
          <w:szCs w:val="20"/>
        </w:rPr>
      </w:pPr>
    </w:p>
    <w:p w14:paraId="1A29CDF9" w14:textId="77777777" w:rsidR="004F3377" w:rsidRPr="00EA1535" w:rsidRDefault="004F3377" w:rsidP="00133DD9">
      <w:pPr>
        <w:pStyle w:val="PlainText"/>
        <w:tabs>
          <w:tab w:val="left" w:pos="720"/>
          <w:tab w:val="left" w:pos="1440"/>
          <w:tab w:val="left" w:pos="5400"/>
          <w:tab w:val="left" w:pos="5760"/>
        </w:tabs>
        <w:ind w:left="1080"/>
        <w:rPr>
          <w:rFonts w:ascii="Arial" w:eastAsia="Times New Roman" w:hAnsi="Arial" w:cs="Arial"/>
          <w:sz w:val="20"/>
          <w:szCs w:val="20"/>
          <w:lang w:eastAsia="x-none"/>
        </w:rPr>
      </w:pPr>
      <w:r w:rsidRPr="00EA1535">
        <w:rPr>
          <w:rFonts w:ascii="Arial" w:hAnsi="Arial" w:cs="Arial"/>
          <w:sz w:val="20"/>
          <w:szCs w:val="20"/>
        </w:rPr>
        <w:sym w:font="Wingdings 2" w:char="F097"/>
      </w:r>
      <w:r w:rsidRPr="00EA1535">
        <w:rPr>
          <w:rFonts w:ascii="Arial" w:hAnsi="Arial" w:cs="Arial"/>
          <w:sz w:val="20"/>
          <w:szCs w:val="20"/>
        </w:rPr>
        <w:tab/>
      </w:r>
      <w:r w:rsidR="00A40318" w:rsidRPr="00EA1535">
        <w:rPr>
          <w:rFonts w:ascii="Arial" w:eastAsia="Times New Roman" w:hAnsi="Arial" w:cs="Arial"/>
          <w:sz w:val="20"/>
          <w:szCs w:val="20"/>
          <w:lang w:eastAsia="x-none"/>
        </w:rPr>
        <w:t>Account Review Services described in the attached Exhibit A</w:t>
      </w:r>
    </w:p>
    <w:p w14:paraId="50CF785D" w14:textId="70F40E45" w:rsidR="004F3377" w:rsidRPr="00EA1535" w:rsidRDefault="004F3377" w:rsidP="00133DD9">
      <w:pPr>
        <w:pStyle w:val="PlainText"/>
        <w:tabs>
          <w:tab w:val="left" w:pos="720"/>
          <w:tab w:val="left" w:pos="1440"/>
          <w:tab w:val="left" w:pos="5400"/>
          <w:tab w:val="left" w:pos="5760"/>
        </w:tabs>
        <w:ind w:left="1080"/>
        <w:rPr>
          <w:rFonts w:ascii="Arial" w:eastAsia="Times New Roman" w:hAnsi="Arial" w:cs="Arial"/>
          <w:sz w:val="20"/>
          <w:szCs w:val="20"/>
          <w:lang w:eastAsia="x-none"/>
        </w:rPr>
      </w:pPr>
      <w:del w:id="1" w:author="Sue Temple" w:date="2024-04-02T16:03:00Z">
        <w:r w:rsidRPr="00EA1535" w:rsidDel="00E057D0">
          <w:rPr>
            <w:rFonts w:ascii="Arial" w:eastAsia="Times New Roman" w:hAnsi="Arial" w:cs="Arial"/>
            <w:sz w:val="20"/>
            <w:szCs w:val="20"/>
            <w:lang w:eastAsia="x-none"/>
          </w:rPr>
          <w:sym w:font="Wingdings 2" w:char="F097"/>
        </w:r>
        <w:r w:rsidRPr="00EA1535" w:rsidDel="00E057D0">
          <w:rPr>
            <w:rFonts w:ascii="Arial" w:eastAsia="Times New Roman" w:hAnsi="Arial" w:cs="Arial"/>
            <w:sz w:val="20"/>
            <w:szCs w:val="20"/>
            <w:lang w:eastAsia="x-none"/>
          </w:rPr>
          <w:tab/>
        </w:r>
      </w:del>
      <w:del w:id="2" w:author="Sue Temple" w:date="2024-03-11T11:44:00Z">
        <w:r w:rsidR="00A40318" w:rsidRPr="00EA1535" w:rsidDel="003E6530">
          <w:rPr>
            <w:rFonts w:ascii="Arial" w:eastAsia="Times New Roman" w:hAnsi="Arial" w:cs="Arial"/>
            <w:sz w:val="20"/>
            <w:szCs w:val="20"/>
            <w:lang w:eastAsia="x-none"/>
          </w:rPr>
          <w:delText>Allowance for Loan and Lease (ALLL) Services described in the attached Exhibit B</w:delText>
        </w:r>
      </w:del>
    </w:p>
    <w:p w14:paraId="424961E3" w14:textId="77777777" w:rsidR="004F3377" w:rsidRPr="00EA1535" w:rsidRDefault="004F3377" w:rsidP="00133DD9">
      <w:pPr>
        <w:pStyle w:val="BodyText"/>
        <w:rPr>
          <w:rFonts w:ascii="Arial" w:hAnsi="Arial" w:cs="Arial"/>
          <w:sz w:val="20"/>
          <w:szCs w:val="20"/>
        </w:rPr>
      </w:pPr>
    </w:p>
    <w:p w14:paraId="143D1862" w14:textId="76E38088" w:rsidR="004F3377" w:rsidRPr="00EA1535" w:rsidRDefault="004F3377" w:rsidP="00133DD9">
      <w:pPr>
        <w:tabs>
          <w:tab w:val="left" w:pos="360"/>
        </w:tabs>
        <w:spacing w:after="0" w:line="240" w:lineRule="auto"/>
        <w:jc w:val="both"/>
        <w:rPr>
          <w:rFonts w:ascii="Arial" w:eastAsia="Times New Roman" w:hAnsi="Arial" w:cs="Arial"/>
          <w:sz w:val="20"/>
          <w:szCs w:val="20"/>
          <w:lang w:eastAsia="x-none"/>
        </w:rPr>
      </w:pPr>
      <w:r w:rsidRPr="00EA1535">
        <w:rPr>
          <w:rFonts w:ascii="Arial" w:eastAsia="Times New Roman" w:hAnsi="Arial" w:cs="Arial"/>
          <w:b/>
          <w:sz w:val="20"/>
          <w:szCs w:val="20"/>
          <w:lang w:eastAsia="x-none"/>
        </w:rPr>
        <w:t>2.</w:t>
      </w:r>
      <w:r w:rsidRPr="00EA1535">
        <w:rPr>
          <w:rFonts w:ascii="Arial" w:eastAsia="Times New Roman" w:hAnsi="Arial" w:cs="Arial"/>
          <w:b/>
          <w:sz w:val="20"/>
          <w:szCs w:val="20"/>
          <w:lang w:eastAsia="x-none"/>
        </w:rPr>
        <w:tab/>
        <w:t>Delivery.</w:t>
      </w:r>
      <w:r w:rsidRPr="00EA1535">
        <w:rPr>
          <w:rFonts w:ascii="Arial" w:eastAsia="Times New Roman" w:hAnsi="Arial" w:cs="Arial"/>
          <w:sz w:val="20"/>
          <w:szCs w:val="20"/>
          <w:lang w:eastAsia="x-none"/>
        </w:rPr>
        <w:t xml:space="preserve">  The Services shall be delivered to </w:t>
      </w:r>
      <w:r w:rsidR="00BF31A4" w:rsidRPr="00EA1535">
        <w:rPr>
          <w:rFonts w:ascii="Arial" w:eastAsia="Times New Roman" w:hAnsi="Arial" w:cs="Arial"/>
          <w:sz w:val="20"/>
          <w:szCs w:val="20"/>
          <w:lang w:eastAsia="x-none"/>
        </w:rPr>
        <w:t>Company</w:t>
      </w:r>
      <w:r w:rsidRPr="00EA1535">
        <w:rPr>
          <w:rFonts w:ascii="Arial" w:eastAsia="Times New Roman" w:hAnsi="Arial" w:cs="Arial"/>
          <w:sz w:val="20"/>
          <w:szCs w:val="20"/>
          <w:lang w:eastAsia="x-none"/>
        </w:rPr>
        <w:t xml:space="preserve"> through a delivery method selected by </w:t>
      </w:r>
      <w:proofErr w:type="spellStart"/>
      <w:r w:rsidR="00512CB1" w:rsidRPr="00EA1535">
        <w:rPr>
          <w:rFonts w:ascii="Arial" w:hAnsi="Arial" w:cs="Arial"/>
          <w:sz w:val="20"/>
          <w:szCs w:val="20"/>
        </w:rPr>
        <w:t>Xactus</w:t>
      </w:r>
      <w:proofErr w:type="spellEnd"/>
      <w:r w:rsidRPr="00EA1535">
        <w:rPr>
          <w:rFonts w:ascii="Arial" w:eastAsia="Times New Roman" w:hAnsi="Arial" w:cs="Arial"/>
          <w:sz w:val="20"/>
          <w:szCs w:val="20"/>
          <w:lang w:eastAsia="x-none"/>
        </w:rPr>
        <w:t>, which may include delivery through a third</w:t>
      </w:r>
      <w:r w:rsidR="00D053D0" w:rsidRPr="00EA1535">
        <w:rPr>
          <w:rFonts w:ascii="Arial" w:eastAsia="Times New Roman" w:hAnsi="Arial" w:cs="Arial"/>
          <w:sz w:val="20"/>
          <w:szCs w:val="20"/>
          <w:lang w:eastAsia="x-none"/>
        </w:rPr>
        <w:t>-</w:t>
      </w:r>
      <w:r w:rsidRPr="00EA1535">
        <w:rPr>
          <w:rFonts w:ascii="Arial" w:eastAsia="Times New Roman" w:hAnsi="Arial" w:cs="Arial"/>
          <w:sz w:val="20"/>
          <w:szCs w:val="20"/>
          <w:lang w:eastAsia="x-none"/>
        </w:rPr>
        <w:t xml:space="preserve">party service provider.  The parties agree and acknowledge that </w:t>
      </w:r>
      <w:proofErr w:type="gramStart"/>
      <w:r w:rsidR="00BF31A4" w:rsidRPr="00EA1535">
        <w:rPr>
          <w:rFonts w:ascii="Arial" w:eastAsia="Times New Roman" w:hAnsi="Arial" w:cs="Arial"/>
          <w:sz w:val="20"/>
          <w:szCs w:val="20"/>
          <w:lang w:eastAsia="x-none"/>
        </w:rPr>
        <w:t>Company</w:t>
      </w:r>
      <w:proofErr w:type="gramEnd"/>
      <w:r w:rsidRPr="00EA1535">
        <w:rPr>
          <w:rFonts w:ascii="Arial" w:eastAsia="Times New Roman" w:hAnsi="Arial" w:cs="Arial"/>
          <w:sz w:val="20"/>
          <w:szCs w:val="20"/>
          <w:lang w:eastAsia="x-none"/>
        </w:rPr>
        <w:t xml:space="preserve"> may be subject to terms and conditions of a third</w:t>
      </w:r>
      <w:r w:rsidR="00D053D0" w:rsidRPr="00EA1535">
        <w:rPr>
          <w:rFonts w:ascii="Arial" w:eastAsia="Times New Roman" w:hAnsi="Arial" w:cs="Arial"/>
          <w:sz w:val="20"/>
          <w:szCs w:val="20"/>
          <w:lang w:eastAsia="x-none"/>
        </w:rPr>
        <w:t>-</w:t>
      </w:r>
      <w:r w:rsidRPr="00EA1535">
        <w:rPr>
          <w:rFonts w:ascii="Arial" w:eastAsia="Times New Roman" w:hAnsi="Arial" w:cs="Arial"/>
          <w:sz w:val="20"/>
          <w:szCs w:val="20"/>
          <w:lang w:eastAsia="x-none"/>
        </w:rPr>
        <w:t xml:space="preserve">party service provider with respect to delivery of the Services to </w:t>
      </w:r>
      <w:r w:rsidR="00BF31A4" w:rsidRPr="00EA1535">
        <w:rPr>
          <w:rFonts w:ascii="Arial" w:eastAsia="Times New Roman" w:hAnsi="Arial" w:cs="Arial"/>
          <w:sz w:val="20"/>
          <w:szCs w:val="20"/>
          <w:lang w:eastAsia="x-none"/>
        </w:rPr>
        <w:t>Company</w:t>
      </w:r>
      <w:r w:rsidRPr="00EA1535">
        <w:rPr>
          <w:rFonts w:ascii="Arial" w:eastAsia="Times New Roman" w:hAnsi="Arial" w:cs="Arial"/>
          <w:sz w:val="20"/>
          <w:szCs w:val="20"/>
          <w:lang w:eastAsia="x-none"/>
        </w:rPr>
        <w:t xml:space="preserve">, which may include a separate registration </w:t>
      </w:r>
      <w:proofErr w:type="gramStart"/>
      <w:r w:rsidRPr="00EA1535">
        <w:rPr>
          <w:rFonts w:ascii="Arial" w:eastAsia="Times New Roman" w:hAnsi="Arial" w:cs="Arial"/>
          <w:sz w:val="20"/>
          <w:szCs w:val="20"/>
          <w:lang w:eastAsia="x-none"/>
        </w:rPr>
        <w:t>process and/or fees</w:t>
      </w:r>
      <w:proofErr w:type="gramEnd"/>
      <w:r w:rsidRPr="00EA1535">
        <w:rPr>
          <w:rFonts w:ascii="Arial" w:eastAsia="Times New Roman" w:hAnsi="Arial" w:cs="Arial"/>
          <w:sz w:val="20"/>
          <w:szCs w:val="20"/>
          <w:lang w:eastAsia="x-none"/>
        </w:rPr>
        <w:t xml:space="preserve">.  </w:t>
      </w:r>
      <w:proofErr w:type="spellStart"/>
      <w:r w:rsidR="00512CB1" w:rsidRPr="00EA1535">
        <w:rPr>
          <w:rFonts w:ascii="Arial" w:hAnsi="Arial" w:cs="Arial"/>
          <w:sz w:val="20"/>
          <w:szCs w:val="20"/>
        </w:rPr>
        <w:t>Xactus</w:t>
      </w:r>
      <w:proofErr w:type="spellEnd"/>
      <w:r w:rsidRPr="00EA1535">
        <w:rPr>
          <w:rFonts w:ascii="Arial" w:eastAsia="Times New Roman" w:hAnsi="Arial" w:cs="Arial"/>
          <w:sz w:val="20"/>
          <w:szCs w:val="20"/>
          <w:lang w:eastAsia="x-none"/>
        </w:rPr>
        <w:t xml:space="preserve"> assumes no responsibility for or liability relating to the delivery of the Services via any third-party provider and any information separately provided by </w:t>
      </w:r>
      <w:r w:rsidR="00BF31A4" w:rsidRPr="00EA1535">
        <w:rPr>
          <w:rFonts w:ascii="Arial" w:eastAsia="Times New Roman" w:hAnsi="Arial" w:cs="Arial"/>
          <w:sz w:val="20"/>
          <w:szCs w:val="20"/>
          <w:lang w:eastAsia="x-none"/>
        </w:rPr>
        <w:t>Company</w:t>
      </w:r>
      <w:r w:rsidRPr="00EA1535">
        <w:rPr>
          <w:rFonts w:ascii="Arial" w:eastAsia="Times New Roman" w:hAnsi="Arial" w:cs="Arial"/>
          <w:sz w:val="20"/>
          <w:szCs w:val="20"/>
          <w:lang w:eastAsia="x-none"/>
        </w:rPr>
        <w:t xml:space="preserve"> to such third-party provider during the registration or other access process relating thereto shall be considered by and between </w:t>
      </w:r>
      <w:r w:rsidR="00BF31A4" w:rsidRPr="00EA1535">
        <w:rPr>
          <w:rFonts w:ascii="Arial" w:eastAsia="Times New Roman" w:hAnsi="Arial" w:cs="Arial"/>
          <w:sz w:val="20"/>
          <w:szCs w:val="20"/>
          <w:lang w:eastAsia="x-none"/>
        </w:rPr>
        <w:t>Company</w:t>
      </w:r>
      <w:r w:rsidRPr="00EA1535">
        <w:rPr>
          <w:rFonts w:ascii="Arial" w:eastAsia="Times New Roman" w:hAnsi="Arial" w:cs="Arial"/>
          <w:sz w:val="20"/>
          <w:szCs w:val="20"/>
          <w:lang w:eastAsia="x-none"/>
        </w:rPr>
        <w:t xml:space="preserve"> and such third-party provider and governed by the third-party provider’s terms and conditions and privacy policy and not the terms of this Agreement.  </w:t>
      </w:r>
    </w:p>
    <w:p w14:paraId="06DD360E" w14:textId="77777777" w:rsidR="004F3377" w:rsidRPr="00EA1535" w:rsidRDefault="004F3377" w:rsidP="00133DD9">
      <w:pPr>
        <w:pStyle w:val="BodyText"/>
        <w:rPr>
          <w:rFonts w:ascii="Arial" w:hAnsi="Arial" w:cs="Arial"/>
          <w:sz w:val="20"/>
          <w:szCs w:val="20"/>
        </w:rPr>
      </w:pPr>
    </w:p>
    <w:p w14:paraId="7AC9E84D" w14:textId="77777777" w:rsidR="00EA1535" w:rsidRDefault="004F3377" w:rsidP="00133DD9">
      <w:pPr>
        <w:pStyle w:val="BodyText"/>
        <w:tabs>
          <w:tab w:val="left" w:pos="360"/>
        </w:tabs>
        <w:rPr>
          <w:rFonts w:ascii="Arial" w:hAnsi="Arial" w:cs="Arial"/>
          <w:b/>
          <w:sz w:val="20"/>
          <w:szCs w:val="20"/>
        </w:rPr>
      </w:pPr>
      <w:r w:rsidRPr="00EA1535">
        <w:rPr>
          <w:rFonts w:ascii="Arial" w:hAnsi="Arial" w:cs="Arial"/>
          <w:b/>
          <w:sz w:val="20"/>
          <w:szCs w:val="20"/>
          <w:lang w:val="en-US"/>
        </w:rPr>
        <w:t>3</w:t>
      </w:r>
      <w:r w:rsidRPr="00EA1535">
        <w:rPr>
          <w:rFonts w:ascii="Arial" w:hAnsi="Arial" w:cs="Arial"/>
          <w:b/>
          <w:sz w:val="20"/>
          <w:szCs w:val="20"/>
        </w:rPr>
        <w:t>.</w:t>
      </w:r>
      <w:r w:rsidRPr="00EA1535">
        <w:rPr>
          <w:rFonts w:ascii="Arial" w:hAnsi="Arial" w:cs="Arial"/>
          <w:b/>
          <w:sz w:val="20"/>
          <w:szCs w:val="20"/>
        </w:rPr>
        <w:tab/>
        <w:t>P</w:t>
      </w:r>
      <w:r w:rsidRPr="00EA1535">
        <w:rPr>
          <w:rFonts w:ascii="Arial" w:hAnsi="Arial" w:cs="Arial"/>
          <w:b/>
          <w:sz w:val="20"/>
          <w:szCs w:val="20"/>
          <w:lang w:val="en-US"/>
        </w:rPr>
        <w:t>ermitted Use.</w:t>
      </w:r>
      <w:r w:rsidRPr="00EA1535">
        <w:rPr>
          <w:rFonts w:ascii="Arial" w:hAnsi="Arial" w:cs="Arial"/>
          <w:b/>
          <w:sz w:val="20"/>
          <w:szCs w:val="20"/>
        </w:rPr>
        <w:t xml:space="preserve">  </w:t>
      </w:r>
    </w:p>
    <w:p w14:paraId="2596F922" w14:textId="77777777" w:rsidR="00EA1535" w:rsidRPr="00EA1535" w:rsidRDefault="00EA1535" w:rsidP="00EA1535">
      <w:pPr>
        <w:pStyle w:val="BodyText"/>
        <w:tabs>
          <w:tab w:val="left" w:pos="360"/>
        </w:tabs>
        <w:ind w:left="360"/>
        <w:rPr>
          <w:rFonts w:ascii="Arial" w:hAnsi="Arial" w:cs="Arial"/>
          <w:bCs/>
          <w:sz w:val="20"/>
          <w:szCs w:val="20"/>
        </w:rPr>
      </w:pPr>
    </w:p>
    <w:p w14:paraId="4A34F0B5" w14:textId="77777777" w:rsidR="00EA1535" w:rsidRPr="00EA1535" w:rsidRDefault="00EA1535" w:rsidP="00EA1535">
      <w:pPr>
        <w:pStyle w:val="BodyText"/>
        <w:tabs>
          <w:tab w:val="left" w:pos="360"/>
        </w:tabs>
        <w:ind w:left="360"/>
        <w:rPr>
          <w:rFonts w:ascii="Arial" w:hAnsi="Arial" w:cs="Arial"/>
          <w:bCs/>
          <w:sz w:val="20"/>
          <w:szCs w:val="20"/>
          <w:lang w:val="en-US"/>
        </w:rPr>
      </w:pPr>
      <w:r w:rsidRPr="00EA1535">
        <w:rPr>
          <w:rFonts w:ascii="Arial" w:hAnsi="Arial" w:cs="Arial"/>
          <w:bCs/>
          <w:sz w:val="20"/>
          <w:szCs w:val="20"/>
          <w:lang w:val="en-US"/>
        </w:rPr>
        <w:t>3.1</w:t>
      </w:r>
      <w:r w:rsidRPr="00EA1535">
        <w:rPr>
          <w:rFonts w:ascii="Arial" w:hAnsi="Arial" w:cs="Arial"/>
          <w:bCs/>
          <w:sz w:val="20"/>
          <w:szCs w:val="20"/>
          <w:lang w:val="en-US"/>
        </w:rPr>
        <w:tab/>
      </w:r>
      <w:r w:rsidR="00BF31A4" w:rsidRPr="00EA1535">
        <w:rPr>
          <w:rFonts w:ascii="Arial" w:hAnsi="Arial" w:cs="Arial"/>
          <w:bCs/>
          <w:sz w:val="20"/>
          <w:szCs w:val="20"/>
          <w:lang w:val="en-US"/>
        </w:rPr>
        <w:t>Company</w:t>
      </w:r>
      <w:r w:rsidR="004F3377" w:rsidRPr="00EA1535">
        <w:rPr>
          <w:rFonts w:ascii="Arial" w:hAnsi="Arial" w:cs="Arial"/>
          <w:bCs/>
          <w:sz w:val="20"/>
          <w:szCs w:val="20"/>
          <w:lang w:val="en-US"/>
        </w:rPr>
        <w:t xml:space="preserve"> may only acquire the Services from </w:t>
      </w:r>
      <w:proofErr w:type="spellStart"/>
      <w:r w:rsidR="00512CB1" w:rsidRPr="00EA1535">
        <w:rPr>
          <w:rFonts w:ascii="Arial" w:hAnsi="Arial" w:cs="Arial"/>
          <w:bCs/>
          <w:sz w:val="20"/>
          <w:szCs w:val="20"/>
          <w:lang w:val="en-US"/>
        </w:rPr>
        <w:t>Xactus</w:t>
      </w:r>
      <w:proofErr w:type="spellEnd"/>
      <w:r w:rsidR="004F3377" w:rsidRPr="00EA1535">
        <w:rPr>
          <w:rFonts w:ascii="Arial" w:hAnsi="Arial" w:cs="Arial"/>
          <w:bCs/>
          <w:sz w:val="20"/>
          <w:szCs w:val="20"/>
          <w:lang w:val="en-US"/>
        </w:rPr>
        <w:t xml:space="preserve"> if </w:t>
      </w:r>
      <w:r w:rsidR="00BF31A4" w:rsidRPr="00EA1535">
        <w:rPr>
          <w:rFonts w:ascii="Arial" w:hAnsi="Arial" w:cs="Arial"/>
          <w:bCs/>
          <w:sz w:val="20"/>
          <w:szCs w:val="20"/>
          <w:lang w:val="en-US"/>
        </w:rPr>
        <w:t>Company</w:t>
      </w:r>
      <w:r w:rsidR="004F3377" w:rsidRPr="00EA1535">
        <w:rPr>
          <w:rFonts w:ascii="Arial" w:hAnsi="Arial" w:cs="Arial"/>
          <w:bCs/>
          <w:sz w:val="20"/>
          <w:szCs w:val="20"/>
          <w:lang w:val="en-US"/>
        </w:rPr>
        <w:t xml:space="preserve"> has entered into an Agreement (or, where applicable, a product addendum) with </w:t>
      </w:r>
      <w:proofErr w:type="spellStart"/>
      <w:r w:rsidR="00512CB1" w:rsidRPr="00EA1535">
        <w:rPr>
          <w:rFonts w:ascii="Arial" w:hAnsi="Arial" w:cs="Arial"/>
          <w:bCs/>
          <w:sz w:val="20"/>
          <w:szCs w:val="20"/>
          <w:lang w:val="en-US"/>
        </w:rPr>
        <w:t>Xactus</w:t>
      </w:r>
      <w:proofErr w:type="spellEnd"/>
      <w:r w:rsidR="004F3377" w:rsidRPr="00EA1535">
        <w:rPr>
          <w:rFonts w:ascii="Arial" w:hAnsi="Arial" w:cs="Arial"/>
          <w:bCs/>
          <w:sz w:val="20"/>
          <w:szCs w:val="20"/>
          <w:lang w:val="en-US"/>
        </w:rPr>
        <w:t xml:space="preserve"> specifically governing the delivery of consumer credit reports (as defined by the FCRA) from </w:t>
      </w:r>
      <w:proofErr w:type="spellStart"/>
      <w:r w:rsidR="00512CB1" w:rsidRPr="00EA1535">
        <w:rPr>
          <w:rFonts w:ascii="Arial" w:hAnsi="Arial" w:cs="Arial"/>
          <w:bCs/>
          <w:sz w:val="20"/>
          <w:szCs w:val="20"/>
          <w:lang w:val="en-US"/>
        </w:rPr>
        <w:t>Xactus</w:t>
      </w:r>
      <w:proofErr w:type="spellEnd"/>
      <w:r w:rsidR="004F3377" w:rsidRPr="00EA1535">
        <w:rPr>
          <w:rFonts w:ascii="Arial" w:hAnsi="Arial" w:cs="Arial"/>
          <w:bCs/>
          <w:sz w:val="20"/>
          <w:szCs w:val="20"/>
          <w:lang w:val="en-US"/>
        </w:rPr>
        <w:t xml:space="preserve"> to </w:t>
      </w:r>
      <w:r w:rsidR="00BF31A4" w:rsidRPr="00EA1535">
        <w:rPr>
          <w:rFonts w:ascii="Arial" w:hAnsi="Arial" w:cs="Arial"/>
          <w:bCs/>
          <w:sz w:val="20"/>
          <w:szCs w:val="20"/>
          <w:lang w:val="en-US"/>
        </w:rPr>
        <w:t>Company</w:t>
      </w:r>
      <w:r w:rsidR="004F3377" w:rsidRPr="00EA1535">
        <w:rPr>
          <w:rFonts w:ascii="Arial" w:hAnsi="Arial" w:cs="Arial"/>
          <w:bCs/>
          <w:sz w:val="20"/>
          <w:szCs w:val="20"/>
          <w:lang w:val="en-US"/>
        </w:rPr>
        <w:t xml:space="preserve"> (“FCRA Services Agreement”).  </w:t>
      </w:r>
    </w:p>
    <w:p w14:paraId="5028E059" w14:textId="77777777" w:rsidR="00EA1535" w:rsidRPr="00EA1535" w:rsidRDefault="00EA1535" w:rsidP="00EA1535">
      <w:pPr>
        <w:pStyle w:val="BodyText"/>
        <w:tabs>
          <w:tab w:val="left" w:pos="360"/>
        </w:tabs>
        <w:ind w:left="360"/>
        <w:rPr>
          <w:rFonts w:ascii="Arial" w:hAnsi="Arial" w:cs="Arial"/>
          <w:bCs/>
          <w:sz w:val="20"/>
          <w:szCs w:val="20"/>
          <w:lang w:val="en-US"/>
        </w:rPr>
      </w:pPr>
    </w:p>
    <w:p w14:paraId="6F6F7161" w14:textId="02855F23" w:rsidR="004F3377" w:rsidRPr="00EA1535" w:rsidRDefault="00EA1535" w:rsidP="00EA1535">
      <w:pPr>
        <w:pStyle w:val="BodyText"/>
        <w:tabs>
          <w:tab w:val="left" w:pos="360"/>
        </w:tabs>
        <w:ind w:left="360"/>
        <w:rPr>
          <w:rFonts w:ascii="Arial" w:hAnsi="Arial" w:cs="Arial"/>
          <w:bCs/>
          <w:sz w:val="20"/>
          <w:szCs w:val="20"/>
          <w:lang w:val="en-US"/>
        </w:rPr>
      </w:pPr>
      <w:r w:rsidRPr="00EA1535">
        <w:rPr>
          <w:rFonts w:ascii="Arial" w:hAnsi="Arial" w:cs="Arial"/>
          <w:bCs/>
          <w:sz w:val="20"/>
          <w:szCs w:val="20"/>
          <w:lang w:val="en-US"/>
        </w:rPr>
        <w:t>3.2</w:t>
      </w:r>
      <w:r w:rsidRPr="00EA1535">
        <w:rPr>
          <w:rFonts w:ascii="Arial" w:hAnsi="Arial" w:cs="Arial"/>
          <w:bCs/>
          <w:sz w:val="20"/>
          <w:szCs w:val="20"/>
          <w:lang w:val="en-US"/>
        </w:rPr>
        <w:tab/>
      </w:r>
      <w:r w:rsidRPr="00EA1535">
        <w:rPr>
          <w:rFonts w:ascii="Arial" w:hAnsi="Arial" w:cs="Arial"/>
          <w:bCs/>
          <w:sz w:val="20"/>
          <w:szCs w:val="20"/>
        </w:rPr>
        <w:t xml:space="preserve">If Company utilizes the services of a third-party technical provider or </w:t>
      </w:r>
      <w:r w:rsidR="00D50344" w:rsidRPr="00EA1535">
        <w:rPr>
          <w:rFonts w:ascii="Arial" w:hAnsi="Arial" w:cs="Arial"/>
          <w:bCs/>
          <w:sz w:val="20"/>
          <w:szCs w:val="20"/>
        </w:rPr>
        <w:t>third-party</w:t>
      </w:r>
      <w:r w:rsidRPr="00EA1535">
        <w:rPr>
          <w:rFonts w:ascii="Arial" w:hAnsi="Arial" w:cs="Arial"/>
          <w:bCs/>
          <w:sz w:val="20"/>
          <w:szCs w:val="20"/>
        </w:rPr>
        <w:t xml:space="preserve"> processor (“TPP”), Company shall remain responsible for the use or possession of the Services by such TPP and for ensuring that such TPP complies with the terms of this Addendum and the Agreement, as applicable.  Company shall remain responsible to </w:t>
      </w:r>
      <w:proofErr w:type="spellStart"/>
      <w:r w:rsidRPr="00EA1535">
        <w:rPr>
          <w:rFonts w:ascii="Arial" w:hAnsi="Arial" w:cs="Arial"/>
          <w:bCs/>
          <w:sz w:val="20"/>
          <w:szCs w:val="20"/>
        </w:rPr>
        <w:t>Xactus</w:t>
      </w:r>
      <w:proofErr w:type="spellEnd"/>
      <w:r w:rsidRPr="00EA1535">
        <w:rPr>
          <w:rFonts w:ascii="Arial" w:hAnsi="Arial" w:cs="Arial"/>
          <w:bCs/>
          <w:sz w:val="20"/>
          <w:szCs w:val="20"/>
        </w:rPr>
        <w:t xml:space="preserve"> and </w:t>
      </w:r>
      <w:proofErr w:type="spellStart"/>
      <w:r w:rsidRPr="00EA1535">
        <w:rPr>
          <w:rFonts w:ascii="Arial" w:hAnsi="Arial" w:cs="Arial"/>
          <w:bCs/>
          <w:sz w:val="20"/>
          <w:szCs w:val="20"/>
        </w:rPr>
        <w:t>Xactus</w:t>
      </w:r>
      <w:proofErr w:type="spellEnd"/>
      <w:r w:rsidRPr="00EA1535">
        <w:rPr>
          <w:rFonts w:ascii="Arial" w:hAnsi="Arial" w:cs="Arial"/>
          <w:bCs/>
          <w:sz w:val="20"/>
          <w:szCs w:val="20"/>
        </w:rPr>
        <w:t xml:space="preserve">’ third-party licensors for the actions of such TPP including, but not limited to, its use or misuse of the Services (the information contained therein or derived therefrom).  Upon </w:t>
      </w:r>
      <w:proofErr w:type="spellStart"/>
      <w:r w:rsidRPr="00EA1535">
        <w:rPr>
          <w:rFonts w:ascii="Arial" w:hAnsi="Arial" w:cs="Arial"/>
          <w:bCs/>
          <w:sz w:val="20"/>
          <w:szCs w:val="20"/>
        </w:rPr>
        <w:t>Xactus</w:t>
      </w:r>
      <w:proofErr w:type="spellEnd"/>
      <w:r w:rsidRPr="00EA1535">
        <w:rPr>
          <w:rFonts w:ascii="Arial" w:hAnsi="Arial" w:cs="Arial"/>
          <w:bCs/>
          <w:sz w:val="20"/>
          <w:szCs w:val="20"/>
        </w:rPr>
        <w:t xml:space="preserve">’ request, Company shall provide </w:t>
      </w:r>
      <w:proofErr w:type="spellStart"/>
      <w:r w:rsidRPr="00EA1535">
        <w:rPr>
          <w:rFonts w:ascii="Arial" w:hAnsi="Arial" w:cs="Arial"/>
          <w:bCs/>
          <w:sz w:val="20"/>
          <w:szCs w:val="20"/>
        </w:rPr>
        <w:t>Xactus</w:t>
      </w:r>
      <w:proofErr w:type="spellEnd"/>
      <w:r w:rsidRPr="00EA1535">
        <w:rPr>
          <w:rFonts w:ascii="Arial" w:hAnsi="Arial" w:cs="Arial"/>
          <w:bCs/>
          <w:sz w:val="20"/>
          <w:szCs w:val="20"/>
        </w:rPr>
        <w:t xml:space="preserve"> with the identify of all TPPs.</w:t>
      </w:r>
    </w:p>
    <w:p w14:paraId="215D7C38" w14:textId="12FB8507" w:rsidR="004F3377" w:rsidRPr="00EA1535" w:rsidRDefault="004F3377" w:rsidP="00133DD9">
      <w:pPr>
        <w:pStyle w:val="BodyText"/>
        <w:rPr>
          <w:rFonts w:ascii="Arial" w:hAnsi="Arial" w:cs="Arial"/>
          <w:sz w:val="20"/>
          <w:szCs w:val="20"/>
        </w:rPr>
      </w:pPr>
    </w:p>
    <w:p w14:paraId="1A732C10" w14:textId="67B1E49A" w:rsidR="004F3377" w:rsidRPr="00EA1535" w:rsidRDefault="004F3377" w:rsidP="00133DD9">
      <w:pPr>
        <w:pStyle w:val="BodyText"/>
        <w:tabs>
          <w:tab w:val="left" w:pos="360"/>
        </w:tabs>
        <w:rPr>
          <w:rFonts w:ascii="Arial" w:hAnsi="Arial" w:cs="Arial"/>
          <w:bCs/>
          <w:sz w:val="20"/>
          <w:szCs w:val="20"/>
          <w:lang w:val="en-US"/>
        </w:rPr>
      </w:pPr>
      <w:r w:rsidRPr="00EA1535">
        <w:rPr>
          <w:rFonts w:ascii="Arial" w:hAnsi="Arial" w:cs="Arial"/>
          <w:sz w:val="20"/>
          <w:szCs w:val="20"/>
          <w:lang w:val="en-US"/>
        </w:rPr>
        <w:t>4</w:t>
      </w:r>
      <w:r w:rsidRPr="00EA1535">
        <w:rPr>
          <w:rFonts w:ascii="Arial" w:hAnsi="Arial" w:cs="Arial"/>
          <w:sz w:val="20"/>
          <w:szCs w:val="20"/>
        </w:rPr>
        <w:t>.</w:t>
      </w:r>
      <w:r w:rsidRPr="00EA1535">
        <w:rPr>
          <w:rFonts w:ascii="Arial" w:hAnsi="Arial" w:cs="Arial"/>
          <w:sz w:val="20"/>
          <w:szCs w:val="20"/>
        </w:rPr>
        <w:tab/>
      </w:r>
      <w:r w:rsidRPr="00EA1535">
        <w:rPr>
          <w:rFonts w:ascii="Arial" w:hAnsi="Arial" w:cs="Arial"/>
          <w:b/>
          <w:bCs/>
          <w:sz w:val="20"/>
          <w:szCs w:val="20"/>
        </w:rPr>
        <w:t>Fees</w:t>
      </w:r>
      <w:r w:rsidRPr="00EA1535">
        <w:rPr>
          <w:rFonts w:ascii="Arial" w:hAnsi="Arial" w:cs="Arial"/>
          <w:bCs/>
          <w:sz w:val="20"/>
          <w:szCs w:val="20"/>
          <w:lang w:val="en-US"/>
        </w:rPr>
        <w:t>.</w:t>
      </w:r>
      <w:r w:rsidRPr="00EA1535">
        <w:rPr>
          <w:rFonts w:ascii="Arial" w:hAnsi="Arial" w:cs="Arial"/>
          <w:b/>
          <w:sz w:val="20"/>
          <w:szCs w:val="20"/>
        </w:rPr>
        <w:t xml:space="preserve">  </w:t>
      </w:r>
      <w:proofErr w:type="spellStart"/>
      <w:r w:rsidR="00512CB1" w:rsidRPr="00EA1535">
        <w:rPr>
          <w:rFonts w:ascii="Arial" w:hAnsi="Arial" w:cs="Arial"/>
          <w:bCs/>
          <w:sz w:val="20"/>
          <w:szCs w:val="20"/>
          <w:lang w:val="en-US"/>
        </w:rPr>
        <w:t>Xactus</w:t>
      </w:r>
      <w:proofErr w:type="spellEnd"/>
      <w:r w:rsidR="005835DE" w:rsidRPr="00EA1535">
        <w:rPr>
          <w:rFonts w:ascii="Arial" w:hAnsi="Arial" w:cs="Arial"/>
          <w:bCs/>
          <w:sz w:val="20"/>
          <w:szCs w:val="20"/>
          <w:lang w:val="en-US"/>
        </w:rPr>
        <w:t xml:space="preserve"> reserves the right to revise or modify the fees charged for the Services at any time during the term of this Addendum upon notice to </w:t>
      </w:r>
      <w:proofErr w:type="gramStart"/>
      <w:r w:rsidR="00BF31A4" w:rsidRPr="00EA1535">
        <w:rPr>
          <w:rFonts w:ascii="Arial" w:hAnsi="Arial" w:cs="Arial"/>
          <w:bCs/>
          <w:sz w:val="20"/>
          <w:szCs w:val="20"/>
          <w:lang w:val="en-US"/>
        </w:rPr>
        <w:t>Company</w:t>
      </w:r>
      <w:proofErr w:type="gramEnd"/>
      <w:r w:rsidR="005835DE" w:rsidRPr="00EA1535">
        <w:rPr>
          <w:rFonts w:ascii="Arial" w:hAnsi="Arial" w:cs="Arial"/>
          <w:bCs/>
          <w:sz w:val="20"/>
          <w:szCs w:val="20"/>
          <w:lang w:val="en-US"/>
        </w:rPr>
        <w:t xml:space="preserve">. All fees shall be due and payable by </w:t>
      </w:r>
      <w:r w:rsidR="00BF31A4" w:rsidRPr="00EA1535">
        <w:rPr>
          <w:rFonts w:ascii="Arial" w:hAnsi="Arial" w:cs="Arial"/>
          <w:bCs/>
          <w:sz w:val="20"/>
          <w:szCs w:val="20"/>
          <w:lang w:val="en-US"/>
        </w:rPr>
        <w:t>Company</w:t>
      </w:r>
      <w:r w:rsidR="005835DE" w:rsidRPr="00EA1535">
        <w:rPr>
          <w:rFonts w:ascii="Arial" w:hAnsi="Arial" w:cs="Arial"/>
          <w:bCs/>
          <w:sz w:val="20"/>
          <w:szCs w:val="20"/>
          <w:lang w:val="en-US"/>
        </w:rPr>
        <w:t xml:space="preserve"> to </w:t>
      </w:r>
      <w:proofErr w:type="spellStart"/>
      <w:r w:rsidR="00512CB1" w:rsidRPr="00EA1535">
        <w:rPr>
          <w:rFonts w:ascii="Arial" w:hAnsi="Arial" w:cs="Arial"/>
          <w:bCs/>
          <w:sz w:val="20"/>
          <w:szCs w:val="20"/>
          <w:lang w:val="en-US"/>
        </w:rPr>
        <w:t>Xactus</w:t>
      </w:r>
      <w:proofErr w:type="spellEnd"/>
      <w:r w:rsidR="005835DE" w:rsidRPr="00EA1535">
        <w:rPr>
          <w:rFonts w:ascii="Arial" w:hAnsi="Arial" w:cs="Arial"/>
          <w:bCs/>
          <w:sz w:val="20"/>
          <w:szCs w:val="20"/>
          <w:lang w:val="en-US"/>
        </w:rPr>
        <w:t xml:space="preserve"> in accordance with the terms of the Agreement</w:t>
      </w:r>
      <w:ins w:id="3" w:author="Sue Temple" w:date="2024-04-02T16:09:00Z">
        <w:r w:rsidR="00BC5460">
          <w:rPr>
            <w:rFonts w:ascii="Arial" w:hAnsi="Arial" w:cs="Arial"/>
            <w:bCs/>
            <w:sz w:val="20"/>
            <w:szCs w:val="20"/>
            <w:lang w:val="en-US"/>
          </w:rPr>
          <w:t xml:space="preserve">, which </w:t>
        </w:r>
      </w:ins>
      <w:ins w:id="4" w:author="Sue Temple" w:date="2024-04-02T16:04:00Z">
        <w:r w:rsidR="00586341">
          <w:rPr>
            <w:rFonts w:ascii="Arial" w:hAnsi="Arial" w:cs="Arial"/>
            <w:bCs/>
            <w:sz w:val="20"/>
            <w:szCs w:val="20"/>
            <w:lang w:val="en-US"/>
          </w:rPr>
          <w:t>Express Portfolio Review TU Pricing Schedule is attached hereto as Exhibit B</w:t>
        </w:r>
      </w:ins>
      <w:ins w:id="5" w:author="Sue Temple" w:date="2024-04-02T16:10:00Z">
        <w:r w:rsidR="00BC5460">
          <w:rPr>
            <w:rFonts w:ascii="Arial" w:hAnsi="Arial" w:cs="Arial"/>
            <w:bCs/>
            <w:sz w:val="20"/>
            <w:szCs w:val="20"/>
            <w:lang w:val="en-US"/>
          </w:rPr>
          <w:t xml:space="preserve"> and incorporated herein.</w:t>
        </w:r>
      </w:ins>
      <w:del w:id="6" w:author="Sue Temple" w:date="2024-04-02T16:04:00Z">
        <w:r w:rsidR="005835DE" w:rsidRPr="00EA1535" w:rsidDel="00586341">
          <w:rPr>
            <w:rFonts w:ascii="Arial" w:hAnsi="Arial" w:cs="Arial"/>
            <w:bCs/>
            <w:sz w:val="20"/>
            <w:szCs w:val="20"/>
            <w:lang w:val="en-US"/>
          </w:rPr>
          <w:delText>.</w:delText>
        </w:r>
      </w:del>
      <w:r w:rsidR="005835DE" w:rsidRPr="00EA1535">
        <w:rPr>
          <w:rFonts w:ascii="Arial" w:hAnsi="Arial" w:cs="Arial"/>
          <w:bCs/>
          <w:sz w:val="20"/>
          <w:szCs w:val="20"/>
          <w:lang w:val="en-US"/>
        </w:rPr>
        <w:t xml:space="preserve">  </w:t>
      </w:r>
    </w:p>
    <w:p w14:paraId="4F6E32BC" w14:textId="77777777" w:rsidR="004F3377" w:rsidRPr="00EA1535" w:rsidRDefault="004F3377" w:rsidP="00133DD9">
      <w:pPr>
        <w:pStyle w:val="BodyText"/>
        <w:rPr>
          <w:rFonts w:ascii="Arial" w:hAnsi="Arial" w:cs="Arial"/>
          <w:sz w:val="20"/>
          <w:szCs w:val="20"/>
        </w:rPr>
      </w:pPr>
    </w:p>
    <w:p w14:paraId="519D36BB" w14:textId="26A8DF63" w:rsidR="004F3377" w:rsidRPr="00EA1535" w:rsidRDefault="004F3377" w:rsidP="00133DD9">
      <w:pPr>
        <w:pStyle w:val="ListParagraph"/>
        <w:tabs>
          <w:tab w:val="left" w:pos="360"/>
        </w:tabs>
        <w:ind w:left="0"/>
        <w:jc w:val="both"/>
        <w:rPr>
          <w:rFonts w:ascii="Arial" w:hAnsi="Arial" w:cs="Arial"/>
        </w:rPr>
      </w:pPr>
      <w:r w:rsidRPr="00EA1535">
        <w:rPr>
          <w:rFonts w:ascii="Arial" w:hAnsi="Arial" w:cs="Arial"/>
        </w:rPr>
        <w:t>5.</w:t>
      </w:r>
      <w:r w:rsidRPr="00EA1535">
        <w:rPr>
          <w:rFonts w:ascii="Arial" w:hAnsi="Arial" w:cs="Arial"/>
        </w:rPr>
        <w:tab/>
      </w:r>
      <w:r w:rsidRPr="00EA1535">
        <w:rPr>
          <w:rFonts w:ascii="Arial" w:hAnsi="Arial" w:cs="Arial"/>
          <w:b/>
        </w:rPr>
        <w:t>Term</w:t>
      </w:r>
      <w:r w:rsidRPr="00EA1535">
        <w:rPr>
          <w:rFonts w:ascii="Arial" w:hAnsi="Arial" w:cs="Arial"/>
        </w:rPr>
        <w:t xml:space="preserve">.  Except as otherwise provided herein, this Addendum shall be effective as of the Addendum Effective Date continue in force until terminated by either party upon ten (10) days prior written notice mailed or delivered to the office of the other party.  </w:t>
      </w:r>
      <w:proofErr w:type="spellStart"/>
      <w:r w:rsidR="00512CB1" w:rsidRPr="00EA1535">
        <w:rPr>
          <w:rFonts w:ascii="Arial" w:hAnsi="Arial" w:cs="Arial"/>
        </w:rPr>
        <w:t>Xactus</w:t>
      </w:r>
      <w:proofErr w:type="spellEnd"/>
      <w:r w:rsidRPr="00EA1535">
        <w:rPr>
          <w:rFonts w:ascii="Arial" w:hAnsi="Arial" w:cs="Arial"/>
        </w:rPr>
        <w:t xml:space="preserve"> may terminate this Addendum without prior notice to </w:t>
      </w:r>
      <w:proofErr w:type="gramStart"/>
      <w:r w:rsidR="00BF31A4" w:rsidRPr="00EA1535">
        <w:rPr>
          <w:rFonts w:ascii="Arial" w:hAnsi="Arial" w:cs="Arial"/>
        </w:rPr>
        <w:t>Company</w:t>
      </w:r>
      <w:proofErr w:type="gramEnd"/>
      <w:r w:rsidRPr="00EA1535">
        <w:rPr>
          <w:rFonts w:ascii="Arial" w:hAnsi="Arial" w:cs="Arial"/>
        </w:rPr>
        <w:t xml:space="preserve"> if </w:t>
      </w:r>
      <w:proofErr w:type="spellStart"/>
      <w:r w:rsidR="00512CB1" w:rsidRPr="00EA1535">
        <w:rPr>
          <w:rFonts w:ascii="Arial" w:hAnsi="Arial" w:cs="Arial"/>
        </w:rPr>
        <w:t>Xactus</w:t>
      </w:r>
      <w:proofErr w:type="spellEnd"/>
      <w:r w:rsidRPr="00EA1535">
        <w:rPr>
          <w:rFonts w:ascii="Arial" w:hAnsi="Arial" w:cs="Arial"/>
        </w:rPr>
        <w:t xml:space="preserve"> receives instruction from its third</w:t>
      </w:r>
      <w:r w:rsidR="00D053D0" w:rsidRPr="00EA1535">
        <w:rPr>
          <w:rFonts w:ascii="Arial" w:hAnsi="Arial" w:cs="Arial"/>
        </w:rPr>
        <w:t>-</w:t>
      </w:r>
      <w:r w:rsidRPr="00EA1535">
        <w:rPr>
          <w:rFonts w:ascii="Arial" w:hAnsi="Arial" w:cs="Arial"/>
        </w:rPr>
        <w:t xml:space="preserve">party provider directing </w:t>
      </w:r>
      <w:proofErr w:type="spellStart"/>
      <w:r w:rsidR="00512CB1" w:rsidRPr="00EA1535">
        <w:rPr>
          <w:rFonts w:ascii="Arial" w:hAnsi="Arial" w:cs="Arial"/>
        </w:rPr>
        <w:t>Xactus</w:t>
      </w:r>
      <w:proofErr w:type="spellEnd"/>
      <w:r w:rsidRPr="00EA1535">
        <w:rPr>
          <w:rFonts w:ascii="Arial" w:hAnsi="Arial" w:cs="Arial"/>
        </w:rPr>
        <w:t xml:space="preserve"> to suspend or terminate the Services.</w:t>
      </w:r>
    </w:p>
    <w:p w14:paraId="17497502" w14:textId="77777777" w:rsidR="004F3377" w:rsidRPr="00EA1535" w:rsidRDefault="004F3377" w:rsidP="00133DD9">
      <w:pPr>
        <w:pStyle w:val="BodyText"/>
        <w:rPr>
          <w:rFonts w:ascii="Arial" w:hAnsi="Arial" w:cs="Arial"/>
          <w:sz w:val="20"/>
          <w:szCs w:val="20"/>
        </w:rPr>
      </w:pPr>
    </w:p>
    <w:p w14:paraId="781A95BB" w14:textId="7CC976B9" w:rsidR="004F3377" w:rsidRPr="00EA1535" w:rsidRDefault="004F3377" w:rsidP="00133DD9">
      <w:pPr>
        <w:widowControl w:val="0"/>
        <w:spacing w:after="0" w:line="240" w:lineRule="auto"/>
        <w:jc w:val="both"/>
        <w:rPr>
          <w:rFonts w:ascii="Arial" w:hAnsi="Arial" w:cs="Arial"/>
          <w:sz w:val="20"/>
          <w:szCs w:val="20"/>
        </w:rPr>
      </w:pPr>
      <w:r w:rsidRPr="00EA1535">
        <w:rPr>
          <w:rFonts w:ascii="Arial" w:hAnsi="Arial" w:cs="Arial"/>
          <w:b/>
          <w:i/>
          <w:sz w:val="20"/>
          <w:szCs w:val="20"/>
        </w:rPr>
        <w:t xml:space="preserve">The undersigned certifies, represents and warrants that he/she is duly authorized to bind the </w:t>
      </w:r>
      <w:r w:rsidR="00BF31A4" w:rsidRPr="00EA1535">
        <w:rPr>
          <w:rFonts w:ascii="Arial" w:hAnsi="Arial" w:cs="Arial"/>
          <w:b/>
          <w:i/>
          <w:sz w:val="20"/>
          <w:szCs w:val="20"/>
        </w:rPr>
        <w:t>Company</w:t>
      </w:r>
      <w:r w:rsidRPr="00EA1535">
        <w:rPr>
          <w:rFonts w:ascii="Arial" w:hAnsi="Arial" w:cs="Arial"/>
          <w:b/>
          <w:i/>
          <w:sz w:val="20"/>
          <w:szCs w:val="20"/>
        </w:rPr>
        <w:t xml:space="preserve"> to the terms, conditions and certifications of this Addendum and has direct knowledge of the facts certified in this Addendum. </w:t>
      </w:r>
    </w:p>
    <w:p w14:paraId="539A2672" w14:textId="77777777" w:rsidR="00EA1535" w:rsidRPr="00D50344" w:rsidRDefault="00EA1535" w:rsidP="00D50344">
      <w:pPr>
        <w:pStyle w:val="BodyText"/>
        <w:rPr>
          <w:rFonts w:ascii="Arial" w:hAnsi="Arial" w:cs="Arial"/>
          <w:sz w:val="20"/>
          <w:szCs w:val="20"/>
          <w:lang w:val="en-US"/>
        </w:rPr>
      </w:pPr>
    </w:p>
    <w:p w14:paraId="5B0320CB" w14:textId="77777777" w:rsidR="00D50344" w:rsidRPr="00D50344" w:rsidRDefault="00D50344" w:rsidP="00D50344">
      <w:pPr>
        <w:spacing w:after="0" w:line="240" w:lineRule="auto"/>
        <w:jc w:val="both"/>
        <w:rPr>
          <w:rFonts w:ascii="Arial" w:hAnsi="Arial" w:cs="Arial"/>
          <w:sz w:val="20"/>
          <w:szCs w:val="20"/>
        </w:rPr>
      </w:pPr>
      <w:r w:rsidRPr="00D50344">
        <w:rPr>
          <w:rFonts w:ascii="Arial" w:hAnsi="Arial" w:cs="Arial"/>
          <w:sz w:val="20"/>
          <w:szCs w:val="20"/>
        </w:rPr>
        <w:t>The</w:t>
      </w:r>
      <w:r w:rsidRPr="00D50344">
        <w:rPr>
          <w:rFonts w:ascii="Arial" w:hAnsi="Arial" w:cs="Arial"/>
          <w:spacing w:val="14"/>
          <w:sz w:val="20"/>
          <w:szCs w:val="20"/>
        </w:rPr>
        <w:t xml:space="preserve"> </w:t>
      </w:r>
      <w:r w:rsidRPr="00D50344">
        <w:rPr>
          <w:rFonts w:ascii="Arial" w:hAnsi="Arial" w:cs="Arial"/>
          <w:spacing w:val="-1"/>
          <w:sz w:val="20"/>
          <w:szCs w:val="20"/>
        </w:rPr>
        <w:t>parties</w:t>
      </w:r>
      <w:r w:rsidRPr="00D50344">
        <w:rPr>
          <w:rFonts w:ascii="Arial" w:hAnsi="Arial" w:cs="Arial"/>
          <w:spacing w:val="14"/>
          <w:sz w:val="20"/>
          <w:szCs w:val="20"/>
        </w:rPr>
        <w:t xml:space="preserve"> </w:t>
      </w:r>
      <w:r w:rsidRPr="00D50344">
        <w:rPr>
          <w:rFonts w:ascii="Arial" w:hAnsi="Arial" w:cs="Arial"/>
          <w:sz w:val="20"/>
          <w:szCs w:val="20"/>
        </w:rPr>
        <w:t>hereto,</w:t>
      </w:r>
      <w:r w:rsidRPr="00D50344">
        <w:rPr>
          <w:rFonts w:ascii="Arial" w:hAnsi="Arial" w:cs="Arial"/>
          <w:spacing w:val="12"/>
          <w:sz w:val="20"/>
          <w:szCs w:val="20"/>
        </w:rPr>
        <w:t xml:space="preserve"> </w:t>
      </w:r>
      <w:r w:rsidRPr="00D50344">
        <w:rPr>
          <w:rFonts w:ascii="Arial" w:hAnsi="Arial" w:cs="Arial"/>
          <w:sz w:val="20"/>
          <w:szCs w:val="20"/>
        </w:rPr>
        <w:t>through</w:t>
      </w:r>
      <w:r w:rsidRPr="00D50344">
        <w:rPr>
          <w:rFonts w:ascii="Arial" w:hAnsi="Arial" w:cs="Arial"/>
          <w:spacing w:val="15"/>
          <w:sz w:val="20"/>
          <w:szCs w:val="20"/>
        </w:rPr>
        <w:t xml:space="preserve"> </w:t>
      </w:r>
      <w:r w:rsidRPr="00D50344">
        <w:rPr>
          <w:rFonts w:ascii="Arial" w:hAnsi="Arial" w:cs="Arial"/>
          <w:sz w:val="20"/>
          <w:szCs w:val="20"/>
        </w:rPr>
        <w:t>duly authorized representatives, have caused this Addendum to become effective as of the Addendum Effective Date.</w:t>
      </w:r>
    </w:p>
    <w:p w14:paraId="220E0309" w14:textId="77777777" w:rsidR="00D50344" w:rsidRPr="00D50344" w:rsidRDefault="00D50344" w:rsidP="00D50344">
      <w:pPr>
        <w:spacing w:after="0" w:line="240" w:lineRule="auto"/>
        <w:jc w:val="both"/>
        <w:rPr>
          <w:rFonts w:ascii="Arial" w:hAnsi="Arial" w:cs="Arial"/>
          <w:b/>
          <w:bCs/>
          <w:sz w:val="20"/>
          <w:szCs w:val="20"/>
        </w:rPr>
      </w:pPr>
    </w:p>
    <w:p w14:paraId="0E972A58" w14:textId="77777777" w:rsidR="00D50344" w:rsidRPr="00D50344" w:rsidRDefault="00D50344" w:rsidP="00D50344">
      <w:pPr>
        <w:spacing w:after="0" w:line="240" w:lineRule="auto"/>
        <w:jc w:val="both"/>
        <w:rPr>
          <w:rFonts w:ascii="Arial" w:hAnsi="Arial" w:cs="Arial"/>
          <w:b/>
          <w:bCs/>
          <w:sz w:val="20"/>
          <w:szCs w:val="20"/>
        </w:rPr>
      </w:pPr>
      <w:r w:rsidRPr="00D50344">
        <w:rPr>
          <w:rFonts w:ascii="Arial" w:hAnsi="Arial" w:cs="Arial"/>
          <w:b/>
          <w:bCs/>
          <w:sz w:val="20"/>
          <w:szCs w:val="20"/>
        </w:rPr>
        <w:t>XACTUS:</w:t>
      </w:r>
    </w:p>
    <w:p w14:paraId="58401CAD" w14:textId="77777777" w:rsidR="00D50344" w:rsidRPr="00D50344" w:rsidRDefault="00D50344" w:rsidP="00D50344">
      <w:pPr>
        <w:spacing w:after="0" w:line="240" w:lineRule="auto"/>
        <w:jc w:val="both"/>
        <w:rPr>
          <w:rFonts w:ascii="Arial" w:hAnsi="Arial" w:cs="Arial"/>
          <w:sz w:val="20"/>
          <w:szCs w:val="20"/>
        </w:rPr>
      </w:pPr>
      <w:proofErr w:type="spellStart"/>
      <w:r w:rsidRPr="00D50344">
        <w:rPr>
          <w:rFonts w:ascii="Arial" w:hAnsi="Arial" w:cs="Arial"/>
          <w:b/>
          <w:bCs/>
          <w:sz w:val="20"/>
          <w:szCs w:val="20"/>
        </w:rPr>
        <w:t>Xactus</w:t>
      </w:r>
      <w:proofErr w:type="spellEnd"/>
      <w:r w:rsidRPr="00D50344">
        <w:rPr>
          <w:rFonts w:ascii="Arial" w:hAnsi="Arial" w:cs="Arial"/>
          <w:b/>
          <w:bCs/>
          <w:sz w:val="20"/>
          <w:szCs w:val="20"/>
        </w:rPr>
        <w:t>, LLC</w:t>
      </w:r>
    </w:p>
    <w:p w14:paraId="2E990738" w14:textId="77777777" w:rsidR="00D50344" w:rsidRPr="00D50344" w:rsidRDefault="00D50344" w:rsidP="00D50344">
      <w:pPr>
        <w:spacing w:after="0" w:line="240" w:lineRule="auto"/>
        <w:jc w:val="both"/>
        <w:rPr>
          <w:rFonts w:ascii="Arial" w:hAnsi="Arial" w:cs="Arial"/>
          <w:sz w:val="20"/>
          <w:szCs w:val="20"/>
        </w:rPr>
      </w:pPr>
    </w:p>
    <w:p w14:paraId="3FB6B82D" w14:textId="77777777"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By</w:t>
      </w:r>
      <w:r w:rsidRPr="00D50344">
        <w:rPr>
          <w:rFonts w:ascii="Arial" w:hAnsi="Arial" w:cs="Arial"/>
          <w:sz w:val="20"/>
          <w:szCs w:val="20"/>
        </w:rPr>
        <w:t>: _______________________________</w:t>
      </w:r>
    </w:p>
    <w:p w14:paraId="5FC45F1A" w14:textId="77777777" w:rsidR="00D50344" w:rsidRPr="00D50344" w:rsidRDefault="00D50344" w:rsidP="00D50344">
      <w:pPr>
        <w:spacing w:after="0" w:line="240" w:lineRule="auto"/>
        <w:jc w:val="both"/>
        <w:rPr>
          <w:rFonts w:ascii="Arial" w:hAnsi="Arial" w:cs="Arial"/>
          <w:sz w:val="20"/>
          <w:szCs w:val="20"/>
        </w:rPr>
      </w:pPr>
    </w:p>
    <w:p w14:paraId="0B815099" w14:textId="77777777"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Name</w:t>
      </w:r>
      <w:r w:rsidRPr="00D50344">
        <w:rPr>
          <w:rFonts w:ascii="Arial" w:hAnsi="Arial" w:cs="Arial"/>
          <w:sz w:val="20"/>
          <w:szCs w:val="20"/>
        </w:rPr>
        <w:t>: ____________________________</w:t>
      </w:r>
    </w:p>
    <w:p w14:paraId="7AFDC37D" w14:textId="77777777" w:rsidR="00D50344" w:rsidRPr="00D50344" w:rsidRDefault="00D50344" w:rsidP="00D50344">
      <w:pPr>
        <w:spacing w:after="0" w:line="240" w:lineRule="auto"/>
        <w:jc w:val="both"/>
        <w:rPr>
          <w:rFonts w:ascii="Arial" w:hAnsi="Arial" w:cs="Arial"/>
          <w:sz w:val="20"/>
          <w:szCs w:val="20"/>
        </w:rPr>
      </w:pPr>
    </w:p>
    <w:p w14:paraId="74417E4E" w14:textId="77777777"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Title</w:t>
      </w:r>
      <w:r w:rsidRPr="00D50344">
        <w:rPr>
          <w:rFonts w:ascii="Arial" w:hAnsi="Arial" w:cs="Arial"/>
          <w:sz w:val="20"/>
          <w:szCs w:val="20"/>
        </w:rPr>
        <w:t>: _____________________________</w:t>
      </w:r>
    </w:p>
    <w:p w14:paraId="0F9765C2" w14:textId="77777777" w:rsidR="00D50344" w:rsidRPr="00D50344" w:rsidRDefault="00D50344" w:rsidP="00D50344">
      <w:pPr>
        <w:spacing w:after="0" w:line="240" w:lineRule="auto"/>
        <w:jc w:val="both"/>
        <w:rPr>
          <w:rFonts w:ascii="Arial" w:hAnsi="Arial" w:cs="Arial"/>
          <w:sz w:val="20"/>
          <w:szCs w:val="20"/>
        </w:rPr>
      </w:pPr>
    </w:p>
    <w:p w14:paraId="3E277AD9" w14:textId="77777777"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Date</w:t>
      </w:r>
      <w:r w:rsidRPr="00D50344">
        <w:rPr>
          <w:rFonts w:ascii="Arial" w:hAnsi="Arial" w:cs="Arial"/>
          <w:sz w:val="20"/>
          <w:szCs w:val="20"/>
        </w:rPr>
        <w:t>: _____________________________</w:t>
      </w:r>
    </w:p>
    <w:p w14:paraId="0BA0B997" w14:textId="77777777" w:rsidR="00D50344" w:rsidRPr="00D50344" w:rsidRDefault="00D50344" w:rsidP="00D50344">
      <w:pPr>
        <w:spacing w:after="0" w:line="240" w:lineRule="auto"/>
        <w:jc w:val="both"/>
        <w:rPr>
          <w:rFonts w:ascii="Arial" w:hAnsi="Arial" w:cs="Arial"/>
          <w:sz w:val="20"/>
          <w:szCs w:val="20"/>
        </w:rPr>
      </w:pPr>
    </w:p>
    <w:p w14:paraId="087D78EA" w14:textId="77777777" w:rsidR="00D50344" w:rsidRPr="00D50344" w:rsidRDefault="00D50344" w:rsidP="00D50344">
      <w:pPr>
        <w:spacing w:after="0" w:line="240" w:lineRule="auto"/>
        <w:jc w:val="both"/>
        <w:rPr>
          <w:rFonts w:ascii="Arial" w:hAnsi="Arial" w:cs="Arial"/>
          <w:sz w:val="20"/>
          <w:szCs w:val="20"/>
        </w:rPr>
      </w:pPr>
    </w:p>
    <w:p w14:paraId="50945717" w14:textId="77777777"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COMPANY</w:t>
      </w:r>
      <w:r w:rsidRPr="00D50344">
        <w:rPr>
          <w:rFonts w:ascii="Arial" w:hAnsi="Arial" w:cs="Arial"/>
          <w:sz w:val="20"/>
          <w:szCs w:val="20"/>
        </w:rPr>
        <w:t>:</w:t>
      </w:r>
    </w:p>
    <w:p w14:paraId="65DDDC07" w14:textId="5387DC22" w:rsidR="00D50344" w:rsidRPr="00D50344" w:rsidRDefault="00D50344" w:rsidP="00D50344">
      <w:pPr>
        <w:spacing w:after="0" w:line="240" w:lineRule="auto"/>
        <w:jc w:val="both"/>
        <w:rPr>
          <w:rFonts w:ascii="Arial" w:hAnsi="Arial" w:cs="Arial"/>
          <w:sz w:val="20"/>
          <w:szCs w:val="20"/>
        </w:rPr>
      </w:pPr>
      <w:del w:id="7" w:author="Sue Temple" w:date="2024-04-02T16:02:00Z">
        <w:r w:rsidRPr="00D50344" w:rsidDel="00894DBE">
          <w:rPr>
            <w:rFonts w:ascii="Arial" w:hAnsi="Arial" w:cs="Arial"/>
            <w:sz w:val="20"/>
            <w:szCs w:val="20"/>
          </w:rPr>
          <w:delText>_</w:delText>
        </w:r>
        <w:r w:rsidRPr="00D50344" w:rsidDel="00894DBE">
          <w:rPr>
            <w:rFonts w:ascii="Arial" w:hAnsi="Arial" w:cs="Arial"/>
            <w:sz w:val="20"/>
            <w:szCs w:val="20"/>
          </w:rPr>
          <w:fldChar w:fldCharType="begin">
            <w:ffData>
              <w:name w:val="Text32"/>
              <w:enabled/>
              <w:calcOnExit w:val="0"/>
              <w:textInput/>
            </w:ffData>
          </w:fldChar>
        </w:r>
        <w:r w:rsidRPr="00D50344" w:rsidDel="00894DBE">
          <w:rPr>
            <w:rFonts w:ascii="Arial" w:hAnsi="Arial" w:cs="Arial"/>
            <w:b/>
            <w:sz w:val="20"/>
            <w:szCs w:val="20"/>
          </w:rPr>
          <w:delInstrText xml:space="preserve"> FORMTEXT </w:delInstrText>
        </w:r>
        <w:r w:rsidRPr="00D50344" w:rsidDel="00894DBE">
          <w:rPr>
            <w:rFonts w:ascii="Arial" w:hAnsi="Arial" w:cs="Arial"/>
            <w:sz w:val="20"/>
            <w:szCs w:val="20"/>
          </w:rPr>
        </w:r>
        <w:r w:rsidRPr="00D50344" w:rsidDel="00894DBE">
          <w:rPr>
            <w:rFonts w:ascii="Arial" w:hAnsi="Arial" w:cs="Arial"/>
            <w:sz w:val="20"/>
            <w:szCs w:val="20"/>
          </w:rPr>
          <w:fldChar w:fldCharType="separate"/>
        </w:r>
        <w:r w:rsidR="000E696C" w:rsidDel="00894DBE">
          <w:rPr>
            <w:rFonts w:ascii="Arial" w:hAnsi="Arial" w:cs="Arial"/>
            <w:noProof/>
            <w:sz w:val="20"/>
            <w:szCs w:val="20"/>
          </w:rPr>
          <w:delText> </w:delText>
        </w:r>
        <w:r w:rsidR="000E696C" w:rsidDel="00894DBE">
          <w:rPr>
            <w:rFonts w:ascii="Arial" w:hAnsi="Arial" w:cs="Arial"/>
            <w:noProof/>
            <w:sz w:val="20"/>
            <w:szCs w:val="20"/>
          </w:rPr>
          <w:delText> </w:delText>
        </w:r>
        <w:r w:rsidR="000E696C" w:rsidDel="00894DBE">
          <w:rPr>
            <w:rFonts w:ascii="Arial" w:hAnsi="Arial" w:cs="Arial"/>
            <w:noProof/>
            <w:sz w:val="20"/>
            <w:szCs w:val="20"/>
          </w:rPr>
          <w:delText> </w:delText>
        </w:r>
        <w:r w:rsidR="000E696C" w:rsidDel="00894DBE">
          <w:rPr>
            <w:rFonts w:ascii="Arial" w:hAnsi="Arial" w:cs="Arial"/>
            <w:noProof/>
            <w:sz w:val="20"/>
            <w:szCs w:val="20"/>
          </w:rPr>
          <w:delText> </w:delText>
        </w:r>
        <w:r w:rsidR="000E696C" w:rsidDel="00894DBE">
          <w:rPr>
            <w:rFonts w:ascii="Arial" w:hAnsi="Arial" w:cs="Arial"/>
            <w:noProof/>
            <w:sz w:val="20"/>
            <w:szCs w:val="20"/>
          </w:rPr>
          <w:delText> </w:delText>
        </w:r>
        <w:r w:rsidRPr="00D50344" w:rsidDel="00894DBE">
          <w:rPr>
            <w:rFonts w:ascii="Arial" w:hAnsi="Arial" w:cs="Arial"/>
            <w:sz w:val="20"/>
            <w:szCs w:val="20"/>
          </w:rPr>
          <w:fldChar w:fldCharType="end"/>
        </w:r>
      </w:del>
      <w:ins w:id="8" w:author="Sue Temple" w:date="2024-04-02T16:02:00Z">
        <w:r w:rsidR="00894DBE">
          <w:rPr>
            <w:rFonts w:ascii="Arial" w:hAnsi="Arial" w:cs="Arial"/>
            <w:sz w:val="20"/>
            <w:szCs w:val="20"/>
          </w:rPr>
          <w:t>Bristol County Savings Bank</w:t>
        </w:r>
      </w:ins>
      <w:del w:id="9" w:author="Sue Temple" w:date="2024-04-02T16:02:00Z">
        <w:r w:rsidRPr="00D50344" w:rsidDel="00894DBE">
          <w:rPr>
            <w:rFonts w:ascii="Arial" w:hAnsi="Arial" w:cs="Arial"/>
            <w:sz w:val="20"/>
            <w:szCs w:val="20"/>
          </w:rPr>
          <w:delText>________________________________</w:delText>
        </w:r>
      </w:del>
    </w:p>
    <w:p w14:paraId="0B4EEE1C" w14:textId="7DA3F7A4" w:rsidR="00D50344" w:rsidRPr="00D50344" w:rsidRDefault="00D50344" w:rsidP="00D50344">
      <w:pPr>
        <w:spacing w:after="0" w:line="240" w:lineRule="auto"/>
        <w:jc w:val="both"/>
        <w:rPr>
          <w:rFonts w:ascii="Arial" w:hAnsi="Arial" w:cs="Arial"/>
          <w:sz w:val="20"/>
          <w:szCs w:val="20"/>
        </w:rPr>
      </w:pPr>
      <w:del w:id="10" w:author="Sue Temple" w:date="2024-04-02T16:09:00Z">
        <w:r w:rsidRPr="00D50344" w:rsidDel="00B47E67">
          <w:rPr>
            <w:rFonts w:ascii="Arial" w:hAnsi="Arial" w:cs="Arial"/>
            <w:sz w:val="20"/>
            <w:szCs w:val="20"/>
          </w:rPr>
          <w:delText>Print or Type Complete Legal Name of the Company Above</w:delText>
        </w:r>
      </w:del>
    </w:p>
    <w:p w14:paraId="6E115B6C" w14:textId="77777777" w:rsidR="00D50344" w:rsidRPr="00D50344" w:rsidRDefault="00D50344" w:rsidP="00D50344">
      <w:pPr>
        <w:spacing w:after="0" w:line="240" w:lineRule="auto"/>
        <w:jc w:val="both"/>
        <w:rPr>
          <w:rFonts w:ascii="Arial" w:hAnsi="Arial" w:cs="Arial"/>
          <w:b/>
          <w:bCs/>
          <w:sz w:val="20"/>
          <w:szCs w:val="20"/>
        </w:rPr>
      </w:pPr>
    </w:p>
    <w:p w14:paraId="2AED215E" w14:textId="6EACED70"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By</w:t>
      </w:r>
      <w:r w:rsidRPr="00D50344">
        <w:rPr>
          <w:rFonts w:ascii="Arial" w:hAnsi="Arial" w:cs="Arial"/>
          <w:sz w:val="20"/>
          <w:szCs w:val="20"/>
        </w:rPr>
        <w:t>: _</w:t>
      </w:r>
      <w:r w:rsidRPr="00D50344">
        <w:rPr>
          <w:rFonts w:ascii="Arial" w:hAnsi="Arial" w:cs="Arial"/>
          <w:sz w:val="20"/>
          <w:szCs w:val="20"/>
        </w:rPr>
        <w:fldChar w:fldCharType="begin">
          <w:ffData>
            <w:name w:val="Text32"/>
            <w:enabled/>
            <w:calcOnExit w:val="0"/>
            <w:textInput/>
          </w:ffData>
        </w:fldChar>
      </w:r>
      <w:r w:rsidRPr="00D50344">
        <w:rPr>
          <w:rFonts w:ascii="Arial" w:hAnsi="Arial" w:cs="Arial"/>
          <w:b/>
          <w:sz w:val="20"/>
          <w:szCs w:val="20"/>
        </w:rPr>
        <w:instrText xml:space="preserve"> FORMTEXT </w:instrText>
      </w:r>
      <w:r w:rsidRPr="00D50344">
        <w:rPr>
          <w:rFonts w:ascii="Arial" w:hAnsi="Arial" w:cs="Arial"/>
          <w:sz w:val="20"/>
          <w:szCs w:val="20"/>
        </w:rPr>
      </w:r>
      <w:r w:rsidRPr="00D50344">
        <w:rPr>
          <w:rFonts w:ascii="Arial" w:hAnsi="Arial" w:cs="Arial"/>
          <w:sz w:val="20"/>
          <w:szCs w:val="20"/>
        </w:rPr>
        <w:fldChar w:fldCharType="separate"/>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Pr="00D50344">
        <w:rPr>
          <w:rFonts w:ascii="Arial" w:hAnsi="Arial" w:cs="Arial"/>
          <w:sz w:val="20"/>
          <w:szCs w:val="20"/>
        </w:rPr>
        <w:fldChar w:fldCharType="end"/>
      </w:r>
      <w:r w:rsidRPr="00D50344">
        <w:rPr>
          <w:rFonts w:ascii="Arial" w:hAnsi="Arial" w:cs="Arial"/>
          <w:sz w:val="20"/>
          <w:szCs w:val="20"/>
        </w:rPr>
        <w:t>______________________________</w:t>
      </w:r>
    </w:p>
    <w:p w14:paraId="6625D29C" w14:textId="77777777" w:rsidR="00D50344" w:rsidRPr="00D50344" w:rsidRDefault="00D50344" w:rsidP="00D50344">
      <w:pPr>
        <w:spacing w:after="0" w:line="240" w:lineRule="auto"/>
        <w:jc w:val="both"/>
        <w:rPr>
          <w:rFonts w:ascii="Arial" w:hAnsi="Arial" w:cs="Arial"/>
          <w:sz w:val="20"/>
          <w:szCs w:val="20"/>
        </w:rPr>
      </w:pPr>
    </w:p>
    <w:p w14:paraId="540DA51B" w14:textId="60341085"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Name</w:t>
      </w:r>
      <w:r w:rsidRPr="00D50344">
        <w:rPr>
          <w:rFonts w:ascii="Arial" w:hAnsi="Arial" w:cs="Arial"/>
          <w:sz w:val="20"/>
          <w:szCs w:val="20"/>
        </w:rPr>
        <w:t>: _</w:t>
      </w:r>
      <w:r w:rsidRPr="00D50344">
        <w:rPr>
          <w:rFonts w:ascii="Arial" w:hAnsi="Arial" w:cs="Arial"/>
          <w:sz w:val="20"/>
          <w:szCs w:val="20"/>
        </w:rPr>
        <w:fldChar w:fldCharType="begin">
          <w:ffData>
            <w:name w:val="Text32"/>
            <w:enabled/>
            <w:calcOnExit w:val="0"/>
            <w:textInput/>
          </w:ffData>
        </w:fldChar>
      </w:r>
      <w:r w:rsidRPr="00D50344">
        <w:rPr>
          <w:rFonts w:ascii="Arial" w:hAnsi="Arial" w:cs="Arial"/>
          <w:b/>
          <w:sz w:val="20"/>
          <w:szCs w:val="20"/>
        </w:rPr>
        <w:instrText xml:space="preserve"> FORMTEXT </w:instrText>
      </w:r>
      <w:r w:rsidRPr="00D50344">
        <w:rPr>
          <w:rFonts w:ascii="Arial" w:hAnsi="Arial" w:cs="Arial"/>
          <w:sz w:val="20"/>
          <w:szCs w:val="20"/>
        </w:rPr>
      </w:r>
      <w:r w:rsidRPr="00D50344">
        <w:rPr>
          <w:rFonts w:ascii="Arial" w:hAnsi="Arial" w:cs="Arial"/>
          <w:sz w:val="20"/>
          <w:szCs w:val="20"/>
        </w:rPr>
        <w:fldChar w:fldCharType="separate"/>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Pr="00D50344">
        <w:rPr>
          <w:rFonts w:ascii="Arial" w:hAnsi="Arial" w:cs="Arial"/>
          <w:sz w:val="20"/>
          <w:szCs w:val="20"/>
        </w:rPr>
        <w:fldChar w:fldCharType="end"/>
      </w:r>
      <w:r w:rsidRPr="00D50344">
        <w:rPr>
          <w:rFonts w:ascii="Arial" w:hAnsi="Arial" w:cs="Arial"/>
          <w:sz w:val="20"/>
          <w:szCs w:val="20"/>
        </w:rPr>
        <w:t>___________________________</w:t>
      </w:r>
    </w:p>
    <w:p w14:paraId="2A83CF02" w14:textId="77777777" w:rsidR="00D50344" w:rsidRPr="00D50344" w:rsidRDefault="00D50344" w:rsidP="00D50344">
      <w:pPr>
        <w:spacing w:after="0" w:line="240" w:lineRule="auto"/>
        <w:jc w:val="both"/>
        <w:rPr>
          <w:rFonts w:ascii="Arial" w:hAnsi="Arial" w:cs="Arial"/>
          <w:sz w:val="20"/>
          <w:szCs w:val="20"/>
        </w:rPr>
      </w:pPr>
    </w:p>
    <w:p w14:paraId="1DA93D2C" w14:textId="06B9CDF0"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Title</w:t>
      </w:r>
      <w:r w:rsidRPr="00D50344">
        <w:rPr>
          <w:rFonts w:ascii="Arial" w:hAnsi="Arial" w:cs="Arial"/>
          <w:sz w:val="20"/>
          <w:szCs w:val="20"/>
        </w:rPr>
        <w:t>: _</w:t>
      </w:r>
      <w:r w:rsidRPr="00D50344">
        <w:rPr>
          <w:rFonts w:ascii="Arial" w:hAnsi="Arial" w:cs="Arial"/>
          <w:sz w:val="20"/>
          <w:szCs w:val="20"/>
        </w:rPr>
        <w:fldChar w:fldCharType="begin">
          <w:ffData>
            <w:name w:val="Text32"/>
            <w:enabled/>
            <w:calcOnExit w:val="0"/>
            <w:textInput/>
          </w:ffData>
        </w:fldChar>
      </w:r>
      <w:r w:rsidRPr="00D50344">
        <w:rPr>
          <w:rFonts w:ascii="Arial" w:hAnsi="Arial" w:cs="Arial"/>
          <w:b/>
          <w:sz w:val="20"/>
          <w:szCs w:val="20"/>
        </w:rPr>
        <w:instrText xml:space="preserve"> FORMTEXT </w:instrText>
      </w:r>
      <w:r w:rsidRPr="00D50344">
        <w:rPr>
          <w:rFonts w:ascii="Arial" w:hAnsi="Arial" w:cs="Arial"/>
          <w:sz w:val="20"/>
          <w:szCs w:val="20"/>
        </w:rPr>
      </w:r>
      <w:r w:rsidRPr="00D50344">
        <w:rPr>
          <w:rFonts w:ascii="Arial" w:hAnsi="Arial" w:cs="Arial"/>
          <w:sz w:val="20"/>
          <w:szCs w:val="20"/>
        </w:rPr>
        <w:fldChar w:fldCharType="separate"/>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Pr="00D50344">
        <w:rPr>
          <w:rFonts w:ascii="Arial" w:hAnsi="Arial" w:cs="Arial"/>
          <w:sz w:val="20"/>
          <w:szCs w:val="20"/>
        </w:rPr>
        <w:fldChar w:fldCharType="end"/>
      </w:r>
      <w:r w:rsidRPr="00D50344">
        <w:rPr>
          <w:rFonts w:ascii="Arial" w:hAnsi="Arial" w:cs="Arial"/>
          <w:sz w:val="20"/>
          <w:szCs w:val="20"/>
        </w:rPr>
        <w:t>____________________________</w:t>
      </w:r>
    </w:p>
    <w:p w14:paraId="009C725E" w14:textId="77777777" w:rsidR="00D50344" w:rsidRPr="00D50344" w:rsidRDefault="00D50344" w:rsidP="00D50344">
      <w:pPr>
        <w:spacing w:after="0" w:line="240" w:lineRule="auto"/>
        <w:jc w:val="both"/>
        <w:rPr>
          <w:rFonts w:ascii="Arial" w:hAnsi="Arial" w:cs="Arial"/>
          <w:sz w:val="20"/>
          <w:szCs w:val="20"/>
        </w:rPr>
      </w:pPr>
    </w:p>
    <w:p w14:paraId="0CDC282A" w14:textId="2FF4B9FB" w:rsidR="00D50344" w:rsidRPr="00D50344" w:rsidRDefault="00D50344" w:rsidP="00D50344">
      <w:pPr>
        <w:spacing w:after="0" w:line="240" w:lineRule="auto"/>
        <w:jc w:val="both"/>
        <w:rPr>
          <w:rFonts w:ascii="Arial" w:hAnsi="Arial" w:cs="Arial"/>
          <w:sz w:val="20"/>
          <w:szCs w:val="20"/>
        </w:rPr>
      </w:pPr>
      <w:r w:rsidRPr="00D50344">
        <w:rPr>
          <w:rFonts w:ascii="Arial" w:hAnsi="Arial" w:cs="Arial"/>
          <w:b/>
          <w:bCs/>
          <w:sz w:val="20"/>
          <w:szCs w:val="20"/>
        </w:rPr>
        <w:t>Date</w:t>
      </w:r>
      <w:r w:rsidRPr="00D50344">
        <w:rPr>
          <w:rFonts w:ascii="Arial" w:hAnsi="Arial" w:cs="Arial"/>
          <w:sz w:val="20"/>
          <w:szCs w:val="20"/>
        </w:rPr>
        <w:t>: _</w:t>
      </w:r>
      <w:r w:rsidRPr="00D50344">
        <w:rPr>
          <w:rFonts w:ascii="Arial" w:hAnsi="Arial" w:cs="Arial"/>
          <w:sz w:val="20"/>
          <w:szCs w:val="20"/>
        </w:rPr>
        <w:fldChar w:fldCharType="begin">
          <w:ffData>
            <w:name w:val="Text32"/>
            <w:enabled/>
            <w:calcOnExit w:val="0"/>
            <w:textInput/>
          </w:ffData>
        </w:fldChar>
      </w:r>
      <w:r w:rsidRPr="00D50344">
        <w:rPr>
          <w:rFonts w:ascii="Arial" w:hAnsi="Arial" w:cs="Arial"/>
          <w:b/>
          <w:sz w:val="20"/>
          <w:szCs w:val="20"/>
        </w:rPr>
        <w:instrText xml:space="preserve"> FORMTEXT </w:instrText>
      </w:r>
      <w:r w:rsidRPr="00D50344">
        <w:rPr>
          <w:rFonts w:ascii="Arial" w:hAnsi="Arial" w:cs="Arial"/>
          <w:sz w:val="20"/>
          <w:szCs w:val="20"/>
        </w:rPr>
      </w:r>
      <w:r w:rsidRPr="00D50344">
        <w:rPr>
          <w:rFonts w:ascii="Arial" w:hAnsi="Arial" w:cs="Arial"/>
          <w:sz w:val="20"/>
          <w:szCs w:val="20"/>
        </w:rPr>
        <w:fldChar w:fldCharType="separate"/>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000E696C">
        <w:rPr>
          <w:rFonts w:ascii="Arial" w:hAnsi="Arial" w:cs="Arial"/>
          <w:noProof/>
          <w:sz w:val="20"/>
          <w:szCs w:val="20"/>
        </w:rPr>
        <w:t> </w:t>
      </w:r>
      <w:r w:rsidRPr="00D50344">
        <w:rPr>
          <w:rFonts w:ascii="Arial" w:hAnsi="Arial" w:cs="Arial"/>
          <w:sz w:val="20"/>
          <w:szCs w:val="20"/>
        </w:rPr>
        <w:fldChar w:fldCharType="end"/>
      </w:r>
      <w:r w:rsidRPr="00D50344">
        <w:rPr>
          <w:rFonts w:ascii="Arial" w:hAnsi="Arial" w:cs="Arial"/>
          <w:sz w:val="20"/>
          <w:szCs w:val="20"/>
        </w:rPr>
        <w:t>____________________________</w:t>
      </w:r>
    </w:p>
    <w:p w14:paraId="783E788B" w14:textId="77777777" w:rsidR="00274F47" w:rsidRPr="00512CB1" w:rsidRDefault="00274F47">
      <w:pPr>
        <w:rPr>
          <w:rFonts w:ascii="Arial" w:hAnsi="Arial" w:cs="Arial"/>
        </w:rPr>
      </w:pPr>
      <w:r w:rsidRPr="00512CB1">
        <w:rPr>
          <w:rFonts w:ascii="Arial" w:hAnsi="Arial" w:cs="Arial"/>
        </w:rPr>
        <w:br w:type="page"/>
      </w:r>
    </w:p>
    <w:p w14:paraId="08776444" w14:textId="6B765310" w:rsidR="00274F47" w:rsidRPr="00D50344" w:rsidRDefault="00274F47" w:rsidP="00274F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576" w:right="-576"/>
        <w:jc w:val="center"/>
        <w:rPr>
          <w:rFonts w:ascii="Arial" w:hAnsi="Arial" w:cs="Arial"/>
          <w:b/>
          <w:sz w:val="20"/>
          <w:szCs w:val="20"/>
          <w:u w:val="single"/>
        </w:rPr>
      </w:pPr>
      <w:r w:rsidRPr="00512CB1">
        <w:rPr>
          <w:rFonts w:ascii="Arial" w:hAnsi="Arial" w:cs="Arial"/>
          <w:b/>
          <w:sz w:val="20"/>
          <w:szCs w:val="20"/>
          <w:u w:val="single"/>
        </w:rPr>
        <w:lastRenderedPageBreak/>
        <w:t>EXHIBIT A</w:t>
      </w:r>
    </w:p>
    <w:p w14:paraId="674E4C7B" w14:textId="77777777" w:rsidR="00274F47" w:rsidRPr="00512CB1" w:rsidRDefault="00274F47" w:rsidP="00274F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576" w:right="-576"/>
        <w:jc w:val="center"/>
        <w:rPr>
          <w:rFonts w:ascii="Arial" w:hAnsi="Arial" w:cs="Arial"/>
          <w:b/>
          <w:sz w:val="20"/>
          <w:szCs w:val="20"/>
        </w:rPr>
      </w:pPr>
      <w:r w:rsidRPr="00512CB1">
        <w:rPr>
          <w:rFonts w:ascii="Arial" w:hAnsi="Arial" w:cs="Arial"/>
          <w:b/>
          <w:sz w:val="20"/>
          <w:szCs w:val="20"/>
        </w:rPr>
        <w:t>Account Review Services</w:t>
      </w:r>
    </w:p>
    <w:p w14:paraId="60CEAB40" w14:textId="77777777" w:rsidR="00274F47" w:rsidRPr="00EA1535" w:rsidRDefault="00274F47" w:rsidP="00274F47">
      <w:pPr>
        <w:tabs>
          <w:tab w:val="left" w:pos="-605"/>
          <w:tab w:val="left" w:pos="-360"/>
        </w:tabs>
        <w:spacing w:after="0" w:line="240" w:lineRule="auto"/>
        <w:jc w:val="both"/>
        <w:rPr>
          <w:rFonts w:ascii="Arial" w:hAnsi="Arial" w:cs="Arial"/>
          <w:sz w:val="12"/>
          <w:szCs w:val="12"/>
        </w:rPr>
      </w:pPr>
    </w:p>
    <w:p w14:paraId="738C933C" w14:textId="3BD81275" w:rsidR="00274F47" w:rsidRPr="00512CB1" w:rsidRDefault="00274F47" w:rsidP="00302893">
      <w:pPr>
        <w:pStyle w:val="ListParagraph"/>
        <w:numPr>
          <w:ilvl w:val="0"/>
          <w:numId w:val="4"/>
        </w:numPr>
        <w:tabs>
          <w:tab w:val="left" w:pos="-605"/>
          <w:tab w:val="left" w:pos="-360"/>
          <w:tab w:val="left" w:pos="360"/>
        </w:tabs>
        <w:overflowPunct/>
        <w:autoSpaceDE/>
        <w:autoSpaceDN/>
        <w:adjustRightInd/>
        <w:ind w:left="0" w:firstLine="0"/>
        <w:jc w:val="both"/>
        <w:textAlignment w:val="auto"/>
        <w:rPr>
          <w:rFonts w:ascii="Arial" w:hAnsi="Arial" w:cs="Arial"/>
          <w:b/>
        </w:rPr>
      </w:pPr>
      <w:r w:rsidRPr="00512CB1">
        <w:rPr>
          <w:rFonts w:ascii="Arial" w:hAnsi="Arial" w:cs="Arial"/>
          <w:b/>
        </w:rPr>
        <w:t>Description of Account Review Services</w:t>
      </w:r>
      <w:r w:rsidR="00302893" w:rsidRPr="00512CB1">
        <w:rPr>
          <w:rFonts w:ascii="Arial" w:hAnsi="Arial" w:cs="Arial"/>
          <w:b/>
        </w:rPr>
        <w:t xml:space="preserve">. </w:t>
      </w:r>
      <w:r w:rsidR="00302893" w:rsidRPr="00512CB1">
        <w:rPr>
          <w:rFonts w:ascii="Arial" w:hAnsi="Arial" w:cs="Arial"/>
        </w:rPr>
        <w:t>Account Review Services utilize the information contained in applicable consumer credit database to monitor and report the credit-related activity and conditions of consumers.</w:t>
      </w:r>
    </w:p>
    <w:p w14:paraId="72F94E98" w14:textId="77777777" w:rsidR="00274F47" w:rsidRPr="00EA1535" w:rsidRDefault="00274F47" w:rsidP="00274F47">
      <w:pPr>
        <w:tabs>
          <w:tab w:val="left" w:pos="-605"/>
          <w:tab w:val="left" w:pos="-360"/>
        </w:tabs>
        <w:spacing w:after="0" w:line="240" w:lineRule="auto"/>
        <w:jc w:val="both"/>
        <w:rPr>
          <w:rFonts w:ascii="Arial" w:hAnsi="Arial" w:cs="Arial"/>
          <w:sz w:val="12"/>
          <w:szCs w:val="12"/>
        </w:rPr>
      </w:pPr>
    </w:p>
    <w:p w14:paraId="61490957" w14:textId="6E4A6688" w:rsidR="00274F47" w:rsidRPr="00512CB1" w:rsidRDefault="00251011" w:rsidP="00386DC6">
      <w:pPr>
        <w:tabs>
          <w:tab w:val="left" w:pos="-605"/>
          <w:tab w:val="left" w:pos="-360"/>
          <w:tab w:val="left" w:pos="360"/>
          <w:tab w:val="left" w:pos="720"/>
        </w:tabs>
        <w:spacing w:after="0" w:line="240" w:lineRule="auto"/>
        <w:ind w:left="360"/>
        <w:jc w:val="both"/>
        <w:rPr>
          <w:rFonts w:ascii="Arial" w:hAnsi="Arial" w:cs="Arial"/>
          <w:sz w:val="20"/>
          <w:szCs w:val="20"/>
        </w:rPr>
      </w:pPr>
      <w:r w:rsidRPr="00512CB1">
        <w:rPr>
          <w:rFonts w:ascii="Arial" w:hAnsi="Arial" w:cs="Arial"/>
          <w:sz w:val="20"/>
          <w:szCs w:val="20"/>
        </w:rPr>
        <w:t>1.</w:t>
      </w:r>
      <w:r w:rsidRPr="00512CB1">
        <w:rPr>
          <w:rFonts w:ascii="Arial" w:hAnsi="Arial" w:cs="Arial"/>
          <w:sz w:val="20"/>
          <w:szCs w:val="20"/>
        </w:rPr>
        <w:tab/>
      </w:r>
      <w:r w:rsidR="00274F47" w:rsidRPr="00512CB1">
        <w:rPr>
          <w:rFonts w:ascii="Arial" w:hAnsi="Arial" w:cs="Arial"/>
          <w:sz w:val="20"/>
          <w:szCs w:val="20"/>
          <w:u w:val="single"/>
        </w:rPr>
        <w:t>Customer Portfolio Review</w:t>
      </w:r>
      <w:r w:rsidR="00CD1C3A" w:rsidRPr="00512CB1">
        <w:rPr>
          <w:rFonts w:ascii="Arial" w:hAnsi="Arial" w:cs="Arial"/>
          <w:sz w:val="20"/>
          <w:szCs w:val="20"/>
        </w:rPr>
        <w:t xml:space="preserve"> </w:t>
      </w:r>
      <w:r w:rsidR="00274F47" w:rsidRPr="00512CB1">
        <w:rPr>
          <w:rFonts w:ascii="Arial" w:hAnsi="Arial" w:cs="Arial"/>
          <w:sz w:val="20"/>
          <w:szCs w:val="20"/>
        </w:rPr>
        <w:t xml:space="preserve">is a service which reviews the </w:t>
      </w:r>
      <w:proofErr w:type="gramStart"/>
      <w:r w:rsidR="00274F47" w:rsidRPr="00512CB1">
        <w:rPr>
          <w:rFonts w:ascii="Arial" w:hAnsi="Arial" w:cs="Arial"/>
          <w:sz w:val="20"/>
          <w:szCs w:val="20"/>
        </w:rPr>
        <w:t>credit related</w:t>
      </w:r>
      <w:proofErr w:type="gramEnd"/>
      <w:r w:rsidR="00274F47" w:rsidRPr="00512CB1">
        <w:rPr>
          <w:rFonts w:ascii="Arial" w:hAnsi="Arial" w:cs="Arial"/>
          <w:sz w:val="20"/>
          <w:szCs w:val="20"/>
        </w:rPr>
        <w:t xml:space="preserve"> activity and conditions of </w:t>
      </w:r>
      <w:r w:rsidR="00BF31A4" w:rsidRPr="00512CB1">
        <w:rPr>
          <w:rFonts w:ascii="Arial" w:hAnsi="Arial" w:cs="Arial"/>
          <w:sz w:val="20"/>
          <w:szCs w:val="20"/>
        </w:rPr>
        <w:t>Company</w:t>
      </w:r>
      <w:r w:rsidR="00274F47" w:rsidRPr="00512CB1">
        <w:rPr>
          <w:rFonts w:ascii="Arial" w:hAnsi="Arial" w:cs="Arial"/>
          <w:sz w:val="20"/>
          <w:szCs w:val="20"/>
        </w:rPr>
        <w:t xml:space="preserve">’s customers using </w:t>
      </w:r>
      <w:r w:rsidR="00BF31A4" w:rsidRPr="00512CB1">
        <w:rPr>
          <w:rFonts w:ascii="Arial" w:hAnsi="Arial" w:cs="Arial"/>
          <w:sz w:val="20"/>
          <w:szCs w:val="20"/>
        </w:rPr>
        <w:t>Company</w:t>
      </w:r>
      <w:r w:rsidR="00274F47" w:rsidRPr="00512CB1">
        <w:rPr>
          <w:rFonts w:ascii="Arial" w:hAnsi="Arial" w:cs="Arial"/>
          <w:sz w:val="20"/>
          <w:szCs w:val="20"/>
        </w:rPr>
        <w:t xml:space="preserve">’s custom criteria and a computer tape from </w:t>
      </w:r>
      <w:r w:rsidR="00BF31A4" w:rsidRPr="00512CB1">
        <w:rPr>
          <w:rFonts w:ascii="Arial" w:hAnsi="Arial" w:cs="Arial"/>
          <w:sz w:val="20"/>
          <w:szCs w:val="20"/>
        </w:rPr>
        <w:t>Company</w:t>
      </w:r>
      <w:r w:rsidR="00274F47" w:rsidRPr="00512CB1">
        <w:rPr>
          <w:rFonts w:ascii="Arial" w:hAnsi="Arial" w:cs="Arial"/>
          <w:sz w:val="20"/>
          <w:szCs w:val="20"/>
        </w:rPr>
        <w:t xml:space="preserve"> detailing the accounts to be reviewed.  </w:t>
      </w:r>
    </w:p>
    <w:p w14:paraId="49F82CA4" w14:textId="77777777" w:rsidR="00274F47" w:rsidRPr="00EA1535" w:rsidRDefault="00274F47" w:rsidP="0099255E">
      <w:pPr>
        <w:tabs>
          <w:tab w:val="left" w:pos="-605"/>
          <w:tab w:val="left" w:pos="-360"/>
        </w:tabs>
        <w:spacing w:after="0" w:line="240" w:lineRule="auto"/>
        <w:jc w:val="both"/>
        <w:rPr>
          <w:rFonts w:ascii="Arial" w:hAnsi="Arial" w:cs="Arial"/>
          <w:sz w:val="12"/>
          <w:szCs w:val="12"/>
        </w:rPr>
      </w:pPr>
    </w:p>
    <w:p w14:paraId="50D567D8" w14:textId="57758475" w:rsidR="00274F47" w:rsidRPr="00512CB1" w:rsidRDefault="00251011" w:rsidP="00386DC6">
      <w:pPr>
        <w:tabs>
          <w:tab w:val="left" w:pos="360"/>
          <w:tab w:val="left" w:pos="720"/>
        </w:tabs>
        <w:autoSpaceDE w:val="0"/>
        <w:autoSpaceDN w:val="0"/>
        <w:adjustRightInd w:val="0"/>
        <w:spacing w:after="0" w:line="240" w:lineRule="auto"/>
        <w:ind w:left="360"/>
        <w:jc w:val="both"/>
        <w:rPr>
          <w:rFonts w:ascii="Arial" w:hAnsi="Arial" w:cs="Arial"/>
          <w:color w:val="000000"/>
          <w:sz w:val="20"/>
          <w:szCs w:val="20"/>
        </w:rPr>
      </w:pPr>
      <w:r w:rsidRPr="00512CB1">
        <w:rPr>
          <w:rFonts w:ascii="Arial" w:hAnsi="Arial" w:cs="Arial"/>
          <w:bCs/>
          <w:color w:val="000000"/>
          <w:sz w:val="20"/>
          <w:szCs w:val="20"/>
        </w:rPr>
        <w:t>2.</w:t>
      </w:r>
      <w:r w:rsidRPr="00512CB1">
        <w:rPr>
          <w:rFonts w:ascii="Arial" w:hAnsi="Arial" w:cs="Arial"/>
          <w:bCs/>
          <w:color w:val="000000"/>
          <w:sz w:val="20"/>
          <w:szCs w:val="20"/>
        </w:rPr>
        <w:tab/>
      </w:r>
      <w:proofErr w:type="spellStart"/>
      <w:r w:rsidR="00274F47" w:rsidRPr="00512CB1">
        <w:rPr>
          <w:rFonts w:ascii="Arial" w:hAnsi="Arial" w:cs="Arial"/>
          <w:bCs/>
          <w:color w:val="000000"/>
          <w:sz w:val="20"/>
          <w:szCs w:val="20"/>
          <w:u w:val="single"/>
        </w:rPr>
        <w:t>PortfolioID</w:t>
      </w:r>
      <w:proofErr w:type="spellEnd"/>
      <w:r w:rsidR="00274F47" w:rsidRPr="00512CB1">
        <w:rPr>
          <w:rFonts w:ascii="Arial" w:hAnsi="Arial" w:cs="Arial"/>
          <w:bCs/>
          <w:color w:val="000000"/>
          <w:sz w:val="20"/>
          <w:szCs w:val="20"/>
          <w:u w:val="single"/>
        </w:rPr>
        <w:t xml:space="preserve"> Advantage</w:t>
      </w:r>
      <w:r w:rsidR="00CD1C3A" w:rsidRPr="00512CB1">
        <w:rPr>
          <w:rFonts w:ascii="Arial" w:hAnsi="Arial" w:cs="Arial"/>
          <w:bCs/>
          <w:color w:val="000000"/>
          <w:sz w:val="20"/>
          <w:szCs w:val="20"/>
        </w:rPr>
        <w:t xml:space="preserve"> </w:t>
      </w:r>
      <w:r w:rsidR="00274F47" w:rsidRPr="00512CB1">
        <w:rPr>
          <w:rFonts w:ascii="Arial" w:hAnsi="Arial" w:cs="Arial"/>
          <w:color w:val="000000"/>
          <w:sz w:val="20"/>
          <w:szCs w:val="20"/>
        </w:rPr>
        <w:t xml:space="preserve">is an account management tool that provides </w:t>
      </w:r>
      <w:r w:rsidR="00BF31A4" w:rsidRPr="00512CB1">
        <w:rPr>
          <w:rFonts w:ascii="Arial" w:hAnsi="Arial" w:cs="Arial"/>
          <w:color w:val="000000"/>
          <w:sz w:val="20"/>
          <w:szCs w:val="20"/>
        </w:rPr>
        <w:t>Company</w:t>
      </w:r>
      <w:r w:rsidR="00274F47" w:rsidRPr="00512CB1">
        <w:rPr>
          <w:rFonts w:ascii="Arial" w:hAnsi="Arial" w:cs="Arial"/>
          <w:color w:val="000000"/>
          <w:sz w:val="20"/>
          <w:szCs w:val="20"/>
        </w:rPr>
        <w:t xml:space="preserve"> the ability to segment </w:t>
      </w:r>
      <w:r w:rsidR="00BF31A4" w:rsidRPr="00512CB1">
        <w:rPr>
          <w:rFonts w:ascii="Arial" w:hAnsi="Arial" w:cs="Arial"/>
          <w:color w:val="000000"/>
          <w:sz w:val="20"/>
          <w:szCs w:val="20"/>
        </w:rPr>
        <w:t>Company</w:t>
      </w:r>
      <w:r w:rsidR="00274F47" w:rsidRPr="00512CB1">
        <w:rPr>
          <w:rFonts w:ascii="Arial" w:hAnsi="Arial" w:cs="Arial"/>
          <w:color w:val="000000"/>
          <w:sz w:val="20"/>
          <w:szCs w:val="20"/>
        </w:rPr>
        <w:t xml:space="preserve">’s account base between low to </w:t>
      </w:r>
      <w:proofErr w:type="gramStart"/>
      <w:r w:rsidR="00274F47" w:rsidRPr="00512CB1">
        <w:rPr>
          <w:rFonts w:ascii="Arial" w:hAnsi="Arial" w:cs="Arial"/>
          <w:color w:val="000000"/>
          <w:sz w:val="20"/>
          <w:szCs w:val="20"/>
        </w:rPr>
        <w:t>high risk</w:t>
      </w:r>
      <w:proofErr w:type="gramEnd"/>
      <w:r w:rsidR="00274F47" w:rsidRPr="00512CB1">
        <w:rPr>
          <w:rFonts w:ascii="Arial" w:hAnsi="Arial" w:cs="Arial"/>
          <w:color w:val="000000"/>
          <w:sz w:val="20"/>
          <w:szCs w:val="20"/>
        </w:rPr>
        <w:t xml:space="preserve"> accounts.</w:t>
      </w:r>
    </w:p>
    <w:p w14:paraId="25FDA243" w14:textId="77777777" w:rsidR="00274F47" w:rsidRPr="00EA1535" w:rsidRDefault="00274F47" w:rsidP="0099255E">
      <w:pPr>
        <w:tabs>
          <w:tab w:val="left" w:pos="-605"/>
          <w:tab w:val="left" w:pos="-360"/>
        </w:tabs>
        <w:spacing w:after="0" w:line="240" w:lineRule="auto"/>
        <w:jc w:val="both"/>
        <w:rPr>
          <w:rFonts w:ascii="Arial" w:hAnsi="Arial" w:cs="Arial"/>
          <w:sz w:val="12"/>
          <w:szCs w:val="12"/>
        </w:rPr>
      </w:pPr>
    </w:p>
    <w:p w14:paraId="0E46A12F" w14:textId="63F4CDBF" w:rsidR="00274F47" w:rsidRPr="00512CB1" w:rsidRDefault="00251011" w:rsidP="00386DC6">
      <w:pPr>
        <w:tabs>
          <w:tab w:val="left" w:pos="360"/>
          <w:tab w:val="left" w:pos="720"/>
        </w:tabs>
        <w:autoSpaceDE w:val="0"/>
        <w:autoSpaceDN w:val="0"/>
        <w:adjustRightInd w:val="0"/>
        <w:spacing w:after="0" w:line="240" w:lineRule="auto"/>
        <w:ind w:left="360"/>
        <w:jc w:val="both"/>
        <w:rPr>
          <w:rFonts w:ascii="Arial" w:hAnsi="Arial" w:cs="Arial"/>
          <w:color w:val="000000"/>
          <w:sz w:val="20"/>
          <w:szCs w:val="20"/>
        </w:rPr>
      </w:pPr>
      <w:r w:rsidRPr="00512CB1">
        <w:rPr>
          <w:rFonts w:ascii="Arial" w:hAnsi="Arial" w:cs="Arial"/>
          <w:bCs/>
          <w:color w:val="000000"/>
          <w:sz w:val="20"/>
          <w:szCs w:val="20"/>
        </w:rPr>
        <w:t>3.</w:t>
      </w:r>
      <w:r w:rsidRPr="00512CB1">
        <w:rPr>
          <w:rFonts w:ascii="Arial" w:hAnsi="Arial" w:cs="Arial"/>
          <w:bCs/>
          <w:color w:val="000000"/>
          <w:sz w:val="20"/>
          <w:szCs w:val="20"/>
        </w:rPr>
        <w:tab/>
      </w:r>
      <w:proofErr w:type="spellStart"/>
      <w:r w:rsidR="00274F47" w:rsidRPr="00512CB1">
        <w:rPr>
          <w:rFonts w:ascii="Arial" w:hAnsi="Arial" w:cs="Arial"/>
          <w:bCs/>
          <w:color w:val="000000"/>
          <w:sz w:val="20"/>
          <w:szCs w:val="20"/>
          <w:u w:val="single"/>
        </w:rPr>
        <w:t>PortfolioID</w:t>
      </w:r>
      <w:proofErr w:type="spellEnd"/>
      <w:r w:rsidR="00274F47" w:rsidRPr="00512CB1">
        <w:rPr>
          <w:rFonts w:ascii="Arial" w:hAnsi="Arial" w:cs="Arial"/>
          <w:bCs/>
          <w:color w:val="000000"/>
          <w:sz w:val="20"/>
          <w:szCs w:val="20"/>
          <w:u w:val="single"/>
        </w:rPr>
        <w:t xml:space="preserve"> Retention Triggers</w:t>
      </w:r>
      <w:r w:rsidR="00CD1C3A" w:rsidRPr="00512CB1">
        <w:rPr>
          <w:rFonts w:ascii="Arial" w:hAnsi="Arial" w:cs="Arial"/>
          <w:color w:val="000000"/>
          <w:sz w:val="20"/>
          <w:szCs w:val="20"/>
        </w:rPr>
        <w:t xml:space="preserve"> is a</w:t>
      </w:r>
      <w:r w:rsidR="00274F47" w:rsidRPr="00512CB1">
        <w:rPr>
          <w:rFonts w:ascii="Arial" w:hAnsi="Arial" w:cs="Arial"/>
          <w:color w:val="000000"/>
          <w:sz w:val="20"/>
          <w:szCs w:val="20"/>
        </w:rPr>
        <w:t xml:space="preserve">n account management tool that is designed to quickly and accurately identify new risk to the credit file within </w:t>
      </w:r>
      <w:r w:rsidR="00BF31A4" w:rsidRPr="00512CB1">
        <w:rPr>
          <w:rFonts w:ascii="Arial" w:hAnsi="Arial" w:cs="Arial"/>
          <w:color w:val="000000"/>
          <w:sz w:val="20"/>
          <w:szCs w:val="20"/>
        </w:rPr>
        <w:t>Company</w:t>
      </w:r>
      <w:r w:rsidR="00274F47" w:rsidRPr="00512CB1">
        <w:rPr>
          <w:rFonts w:ascii="Arial" w:hAnsi="Arial" w:cs="Arial"/>
          <w:color w:val="000000"/>
          <w:sz w:val="20"/>
          <w:szCs w:val="20"/>
        </w:rPr>
        <w:t>’s portfolio.</w:t>
      </w:r>
    </w:p>
    <w:p w14:paraId="359FBAB7" w14:textId="77777777" w:rsidR="0019694E" w:rsidRPr="00EA1535" w:rsidRDefault="0019694E" w:rsidP="0019694E">
      <w:pPr>
        <w:tabs>
          <w:tab w:val="left" w:pos="-605"/>
          <w:tab w:val="left" w:pos="-360"/>
        </w:tabs>
        <w:spacing w:after="0" w:line="240" w:lineRule="auto"/>
        <w:jc w:val="both"/>
        <w:rPr>
          <w:rFonts w:ascii="Arial" w:hAnsi="Arial" w:cs="Arial"/>
          <w:sz w:val="12"/>
          <w:szCs w:val="12"/>
        </w:rPr>
      </w:pPr>
    </w:p>
    <w:p w14:paraId="4BCAC1FE" w14:textId="6442F8B4" w:rsidR="0019694E" w:rsidRPr="00512CB1" w:rsidRDefault="0019694E" w:rsidP="00CD1C3A">
      <w:pPr>
        <w:pStyle w:val="ListParagraph"/>
        <w:numPr>
          <w:ilvl w:val="0"/>
          <w:numId w:val="4"/>
        </w:numPr>
        <w:tabs>
          <w:tab w:val="left" w:pos="-605"/>
          <w:tab w:val="left" w:pos="-360"/>
          <w:tab w:val="left" w:pos="360"/>
        </w:tabs>
        <w:ind w:left="0" w:firstLine="0"/>
        <w:jc w:val="both"/>
        <w:rPr>
          <w:rFonts w:ascii="Arial" w:hAnsi="Arial" w:cs="Arial"/>
          <w:b/>
        </w:rPr>
      </w:pPr>
      <w:r w:rsidRPr="00512CB1">
        <w:rPr>
          <w:rFonts w:ascii="Arial" w:hAnsi="Arial" w:cs="Arial"/>
          <w:b/>
        </w:rPr>
        <w:t>Terms of Use of Account Review Services</w:t>
      </w:r>
      <w:r w:rsidR="00302893" w:rsidRPr="00512CB1">
        <w:rPr>
          <w:rFonts w:ascii="Arial" w:hAnsi="Arial" w:cs="Arial"/>
          <w:b/>
        </w:rPr>
        <w:t xml:space="preserve">. </w:t>
      </w:r>
      <w:r w:rsidR="00302893" w:rsidRPr="00512CB1">
        <w:rPr>
          <w:rFonts w:ascii="Arial" w:hAnsi="Arial" w:cs="Arial"/>
        </w:rPr>
        <w:t>The following terms and conditions apply to the Account Review Services.</w:t>
      </w:r>
    </w:p>
    <w:p w14:paraId="46A24E6F" w14:textId="77777777" w:rsidR="00274F47" w:rsidRPr="00EA1535" w:rsidRDefault="00274F47" w:rsidP="0099255E">
      <w:pPr>
        <w:tabs>
          <w:tab w:val="left" w:pos="-605"/>
          <w:tab w:val="left" w:pos="-360"/>
        </w:tabs>
        <w:spacing w:after="0" w:line="240" w:lineRule="auto"/>
        <w:jc w:val="both"/>
        <w:rPr>
          <w:rFonts w:ascii="Arial" w:hAnsi="Arial" w:cs="Arial"/>
          <w:sz w:val="12"/>
          <w:szCs w:val="12"/>
        </w:rPr>
      </w:pPr>
    </w:p>
    <w:p w14:paraId="4F1168D7" w14:textId="4CEF129E" w:rsidR="0019694E" w:rsidRPr="00512CB1" w:rsidRDefault="00FA0F06" w:rsidP="00FA0F06">
      <w:pPr>
        <w:tabs>
          <w:tab w:val="left" w:pos="-605"/>
          <w:tab w:val="left" w:pos="-360"/>
          <w:tab w:val="left" w:pos="720"/>
        </w:tabs>
        <w:spacing w:after="0" w:line="240" w:lineRule="auto"/>
        <w:ind w:left="360"/>
        <w:jc w:val="both"/>
        <w:rPr>
          <w:rFonts w:ascii="Arial" w:hAnsi="Arial" w:cs="Arial"/>
          <w:sz w:val="20"/>
          <w:szCs w:val="20"/>
        </w:rPr>
      </w:pPr>
      <w:r w:rsidRPr="00512CB1">
        <w:rPr>
          <w:rFonts w:ascii="Arial" w:hAnsi="Arial" w:cs="Arial"/>
          <w:sz w:val="20"/>
          <w:szCs w:val="20"/>
        </w:rPr>
        <w:t>1.</w:t>
      </w:r>
      <w:r w:rsidRPr="00512CB1">
        <w:rPr>
          <w:rFonts w:ascii="Arial" w:hAnsi="Arial" w:cs="Arial"/>
          <w:sz w:val="20"/>
          <w:szCs w:val="20"/>
        </w:rPr>
        <w:tab/>
      </w:r>
      <w:r w:rsidR="0019694E" w:rsidRPr="00512CB1">
        <w:rPr>
          <w:rFonts w:ascii="Arial" w:hAnsi="Arial" w:cs="Arial"/>
          <w:sz w:val="20"/>
          <w:szCs w:val="20"/>
          <w:u w:val="single"/>
        </w:rPr>
        <w:t>Use of Service</w:t>
      </w:r>
      <w:r w:rsidR="00CD1C3A" w:rsidRPr="00512CB1">
        <w:rPr>
          <w:rFonts w:ascii="Arial" w:hAnsi="Arial" w:cs="Arial"/>
          <w:sz w:val="20"/>
          <w:szCs w:val="20"/>
        </w:rPr>
        <w:t>.</w:t>
      </w:r>
      <w:r w:rsidR="0019694E" w:rsidRPr="00512CB1">
        <w:rPr>
          <w:rFonts w:ascii="Arial" w:hAnsi="Arial" w:cs="Arial"/>
          <w:sz w:val="20"/>
          <w:szCs w:val="20"/>
        </w:rPr>
        <w:t xml:space="preserve">  </w:t>
      </w:r>
      <w:proofErr w:type="gramStart"/>
      <w:r w:rsidR="00BF31A4" w:rsidRPr="00512CB1">
        <w:rPr>
          <w:rFonts w:ascii="Arial" w:hAnsi="Arial" w:cs="Arial"/>
          <w:sz w:val="20"/>
          <w:szCs w:val="20"/>
        </w:rPr>
        <w:t>Company</w:t>
      </w:r>
      <w:proofErr w:type="gramEnd"/>
      <w:r w:rsidR="0019694E" w:rsidRPr="00512CB1">
        <w:rPr>
          <w:rFonts w:ascii="Arial" w:hAnsi="Arial" w:cs="Arial"/>
          <w:sz w:val="20"/>
          <w:szCs w:val="20"/>
        </w:rPr>
        <w:t xml:space="preserve"> agrees that it will use the Account Review Services only to determine future credit relationships with its customers and will properly advise its customers of the reasons for any adverse action taken.</w:t>
      </w:r>
    </w:p>
    <w:p w14:paraId="69EFE016" w14:textId="77777777" w:rsidR="0019694E" w:rsidRPr="00EA1535" w:rsidRDefault="0019694E" w:rsidP="0099255E">
      <w:pPr>
        <w:tabs>
          <w:tab w:val="left" w:pos="-605"/>
          <w:tab w:val="left" w:pos="-360"/>
        </w:tabs>
        <w:spacing w:after="0" w:line="240" w:lineRule="auto"/>
        <w:jc w:val="both"/>
        <w:rPr>
          <w:rFonts w:ascii="Arial" w:hAnsi="Arial" w:cs="Arial"/>
          <w:sz w:val="12"/>
          <w:szCs w:val="12"/>
        </w:rPr>
      </w:pPr>
    </w:p>
    <w:p w14:paraId="32749FFB" w14:textId="3B0D8FB1" w:rsidR="0019694E" w:rsidRPr="00512CB1" w:rsidRDefault="0019694E" w:rsidP="00FA0F06">
      <w:pPr>
        <w:tabs>
          <w:tab w:val="left" w:pos="-605"/>
          <w:tab w:val="left" w:pos="-360"/>
          <w:tab w:val="left" w:pos="720"/>
        </w:tabs>
        <w:spacing w:after="0" w:line="240" w:lineRule="auto"/>
        <w:ind w:left="360"/>
        <w:jc w:val="both"/>
        <w:rPr>
          <w:rFonts w:ascii="Arial" w:hAnsi="Arial" w:cs="Arial"/>
          <w:sz w:val="20"/>
          <w:szCs w:val="20"/>
        </w:rPr>
      </w:pPr>
      <w:r w:rsidRPr="00512CB1">
        <w:rPr>
          <w:rFonts w:ascii="Arial" w:hAnsi="Arial" w:cs="Arial"/>
          <w:sz w:val="20"/>
          <w:szCs w:val="20"/>
        </w:rPr>
        <w:t>2.</w:t>
      </w:r>
      <w:r w:rsidR="00FA0F06" w:rsidRPr="00512CB1">
        <w:rPr>
          <w:rFonts w:ascii="Arial" w:hAnsi="Arial" w:cs="Arial"/>
          <w:sz w:val="20"/>
          <w:szCs w:val="20"/>
        </w:rPr>
        <w:tab/>
      </w:r>
      <w:r w:rsidRPr="00512CB1">
        <w:rPr>
          <w:rFonts w:ascii="Arial" w:hAnsi="Arial" w:cs="Arial"/>
          <w:sz w:val="20"/>
          <w:szCs w:val="20"/>
          <w:u w:val="single"/>
        </w:rPr>
        <w:t>No Cross-Selling</w:t>
      </w:r>
      <w:r w:rsidR="00CD1C3A" w:rsidRPr="00512CB1">
        <w:rPr>
          <w:rFonts w:ascii="Arial" w:hAnsi="Arial" w:cs="Arial"/>
          <w:sz w:val="20"/>
          <w:szCs w:val="20"/>
        </w:rPr>
        <w:t xml:space="preserve">. </w:t>
      </w:r>
      <w:r w:rsidRPr="00512CB1">
        <w:rPr>
          <w:rFonts w:ascii="Arial" w:hAnsi="Arial" w:cs="Arial"/>
          <w:sz w:val="20"/>
          <w:szCs w:val="20"/>
        </w:rPr>
        <w:t xml:space="preserve"> </w:t>
      </w:r>
      <w:r w:rsidR="00BF31A4" w:rsidRPr="00512CB1">
        <w:rPr>
          <w:rFonts w:ascii="Arial" w:hAnsi="Arial" w:cs="Arial"/>
          <w:sz w:val="20"/>
          <w:szCs w:val="20"/>
        </w:rPr>
        <w:t>Company</w:t>
      </w:r>
      <w:r w:rsidRPr="00512CB1">
        <w:rPr>
          <w:rFonts w:ascii="Arial" w:hAnsi="Arial" w:cs="Arial"/>
          <w:sz w:val="20"/>
          <w:szCs w:val="20"/>
        </w:rPr>
        <w:t xml:space="preserve"> may not use Account Review Services consumer report information to make an unsolicited offer of a product to a consumer.</w:t>
      </w:r>
    </w:p>
    <w:p w14:paraId="3F2A40EB" w14:textId="77777777" w:rsidR="0019694E" w:rsidRPr="00EA1535" w:rsidRDefault="0019694E" w:rsidP="0099255E">
      <w:pPr>
        <w:tabs>
          <w:tab w:val="left" w:pos="-605"/>
          <w:tab w:val="left" w:pos="-360"/>
        </w:tabs>
        <w:spacing w:after="0" w:line="240" w:lineRule="auto"/>
        <w:jc w:val="both"/>
        <w:rPr>
          <w:rFonts w:ascii="Arial" w:hAnsi="Arial" w:cs="Arial"/>
          <w:sz w:val="12"/>
          <w:szCs w:val="12"/>
        </w:rPr>
      </w:pPr>
    </w:p>
    <w:p w14:paraId="53093DF4" w14:textId="78E18A89" w:rsidR="0019694E" w:rsidRPr="00512CB1" w:rsidRDefault="00FA0F06" w:rsidP="00FA0F06">
      <w:pPr>
        <w:tabs>
          <w:tab w:val="left" w:pos="-605"/>
          <w:tab w:val="left" w:pos="-360"/>
          <w:tab w:val="left" w:pos="720"/>
        </w:tabs>
        <w:spacing w:after="0" w:line="240" w:lineRule="auto"/>
        <w:ind w:left="360"/>
        <w:jc w:val="both"/>
        <w:rPr>
          <w:rFonts w:ascii="Arial" w:hAnsi="Arial" w:cs="Arial"/>
          <w:sz w:val="20"/>
          <w:szCs w:val="20"/>
        </w:rPr>
      </w:pPr>
      <w:r w:rsidRPr="00512CB1">
        <w:rPr>
          <w:rFonts w:ascii="Arial" w:hAnsi="Arial" w:cs="Arial"/>
          <w:sz w:val="20"/>
          <w:szCs w:val="20"/>
        </w:rPr>
        <w:t>3.</w:t>
      </w:r>
      <w:r w:rsidRPr="00512CB1">
        <w:rPr>
          <w:rFonts w:ascii="Arial" w:hAnsi="Arial" w:cs="Arial"/>
          <w:sz w:val="20"/>
          <w:szCs w:val="20"/>
        </w:rPr>
        <w:tab/>
      </w:r>
      <w:r w:rsidR="0019694E" w:rsidRPr="00512CB1">
        <w:rPr>
          <w:rFonts w:ascii="Arial" w:hAnsi="Arial" w:cs="Arial"/>
          <w:sz w:val="20"/>
          <w:szCs w:val="20"/>
          <w:u w:val="single"/>
        </w:rPr>
        <w:t>Cancellation of Program</w:t>
      </w:r>
      <w:r w:rsidR="00CD1C3A" w:rsidRPr="00512CB1">
        <w:rPr>
          <w:rFonts w:ascii="Arial" w:hAnsi="Arial" w:cs="Arial"/>
          <w:sz w:val="20"/>
          <w:szCs w:val="20"/>
        </w:rPr>
        <w:t xml:space="preserve">. </w:t>
      </w:r>
      <w:r w:rsidR="0019694E" w:rsidRPr="00512CB1">
        <w:rPr>
          <w:rFonts w:ascii="Arial" w:hAnsi="Arial" w:cs="Arial"/>
          <w:sz w:val="20"/>
          <w:szCs w:val="20"/>
        </w:rPr>
        <w:t xml:space="preserve"> If </w:t>
      </w:r>
      <w:r w:rsidR="00BF31A4" w:rsidRPr="00512CB1">
        <w:rPr>
          <w:rFonts w:ascii="Arial" w:hAnsi="Arial" w:cs="Arial"/>
          <w:sz w:val="20"/>
          <w:szCs w:val="20"/>
        </w:rPr>
        <w:t>Company</w:t>
      </w:r>
      <w:r w:rsidR="0019694E" w:rsidRPr="00512CB1">
        <w:rPr>
          <w:rFonts w:ascii="Arial" w:hAnsi="Arial" w:cs="Arial"/>
          <w:sz w:val="20"/>
          <w:szCs w:val="20"/>
        </w:rPr>
        <w:t xml:space="preserve"> cancels an Account Review Services program prior to batch execution of the program, </w:t>
      </w:r>
      <w:r w:rsidR="00BF31A4" w:rsidRPr="00512CB1">
        <w:rPr>
          <w:rFonts w:ascii="Arial" w:hAnsi="Arial" w:cs="Arial"/>
          <w:sz w:val="20"/>
          <w:szCs w:val="20"/>
        </w:rPr>
        <w:t>Company</w:t>
      </w:r>
      <w:r w:rsidR="0019694E" w:rsidRPr="00512CB1">
        <w:rPr>
          <w:rFonts w:ascii="Arial" w:hAnsi="Arial" w:cs="Arial"/>
          <w:sz w:val="20"/>
          <w:szCs w:val="20"/>
        </w:rPr>
        <w:t xml:space="preserve"> will pay </w:t>
      </w:r>
      <w:proofErr w:type="spellStart"/>
      <w:r w:rsidR="00512CB1">
        <w:rPr>
          <w:rFonts w:ascii="Arial" w:hAnsi="Arial" w:cs="Arial"/>
          <w:sz w:val="20"/>
          <w:szCs w:val="20"/>
        </w:rPr>
        <w:t>Xactus</w:t>
      </w:r>
      <w:proofErr w:type="spellEnd"/>
      <w:r w:rsidR="0019694E" w:rsidRPr="00512CB1">
        <w:rPr>
          <w:rFonts w:ascii="Arial" w:hAnsi="Arial" w:cs="Arial"/>
          <w:sz w:val="20"/>
          <w:szCs w:val="20"/>
        </w:rPr>
        <w:t xml:space="preserve"> its incurred data processing costs plus twenty five percent (25%) of </w:t>
      </w:r>
      <w:r w:rsidR="00BF31A4" w:rsidRPr="00512CB1">
        <w:rPr>
          <w:rFonts w:ascii="Arial" w:hAnsi="Arial" w:cs="Arial"/>
          <w:sz w:val="20"/>
          <w:szCs w:val="20"/>
        </w:rPr>
        <w:t>Company</w:t>
      </w:r>
      <w:r w:rsidR="0019694E" w:rsidRPr="00512CB1">
        <w:rPr>
          <w:rFonts w:ascii="Arial" w:hAnsi="Arial" w:cs="Arial"/>
          <w:sz w:val="20"/>
          <w:szCs w:val="20"/>
        </w:rPr>
        <w:t xml:space="preserve">’s contracted project minimum.  If no contracted project minimum, </w:t>
      </w:r>
      <w:proofErr w:type="gramStart"/>
      <w:r w:rsidR="00BF31A4" w:rsidRPr="00512CB1">
        <w:rPr>
          <w:rFonts w:ascii="Arial" w:hAnsi="Arial" w:cs="Arial"/>
          <w:sz w:val="20"/>
          <w:szCs w:val="20"/>
        </w:rPr>
        <w:t>Company</w:t>
      </w:r>
      <w:proofErr w:type="gramEnd"/>
      <w:r w:rsidR="0019694E" w:rsidRPr="00512CB1">
        <w:rPr>
          <w:rFonts w:ascii="Arial" w:hAnsi="Arial" w:cs="Arial"/>
          <w:sz w:val="20"/>
          <w:szCs w:val="20"/>
        </w:rPr>
        <w:t xml:space="preserve"> agrees to pay </w:t>
      </w:r>
      <w:proofErr w:type="spellStart"/>
      <w:r w:rsidR="00512CB1">
        <w:rPr>
          <w:rFonts w:ascii="Arial" w:hAnsi="Arial" w:cs="Arial"/>
          <w:sz w:val="20"/>
          <w:szCs w:val="20"/>
        </w:rPr>
        <w:t>Xactus</w:t>
      </w:r>
      <w:proofErr w:type="spellEnd"/>
      <w:r w:rsidR="009461C7" w:rsidRPr="00512CB1">
        <w:rPr>
          <w:rFonts w:ascii="Arial" w:hAnsi="Arial" w:cs="Arial"/>
          <w:sz w:val="20"/>
          <w:szCs w:val="20"/>
        </w:rPr>
        <w:t xml:space="preserve"> </w:t>
      </w:r>
      <w:r w:rsidR="0019694E" w:rsidRPr="00512CB1">
        <w:rPr>
          <w:rFonts w:ascii="Arial" w:hAnsi="Arial" w:cs="Arial"/>
          <w:sz w:val="20"/>
          <w:szCs w:val="20"/>
        </w:rPr>
        <w:t xml:space="preserve">$2,500.00. If </w:t>
      </w:r>
      <w:r w:rsidR="00BF31A4" w:rsidRPr="00512CB1">
        <w:rPr>
          <w:rFonts w:ascii="Arial" w:hAnsi="Arial" w:cs="Arial"/>
          <w:sz w:val="20"/>
          <w:szCs w:val="20"/>
        </w:rPr>
        <w:t>Company</w:t>
      </w:r>
      <w:r w:rsidR="007D320C" w:rsidRPr="00512CB1">
        <w:rPr>
          <w:rFonts w:ascii="Arial" w:hAnsi="Arial" w:cs="Arial"/>
          <w:sz w:val="20"/>
          <w:szCs w:val="20"/>
        </w:rPr>
        <w:t xml:space="preserve"> </w:t>
      </w:r>
      <w:r w:rsidR="0019694E" w:rsidRPr="00512CB1">
        <w:rPr>
          <w:rFonts w:ascii="Arial" w:hAnsi="Arial" w:cs="Arial"/>
          <w:sz w:val="20"/>
          <w:szCs w:val="20"/>
        </w:rPr>
        <w:t xml:space="preserve">cancels an Account Review Services program after the batch execution has started, </w:t>
      </w:r>
      <w:r w:rsidR="00BF31A4" w:rsidRPr="00512CB1">
        <w:rPr>
          <w:rFonts w:ascii="Arial" w:hAnsi="Arial" w:cs="Arial"/>
          <w:sz w:val="20"/>
          <w:szCs w:val="20"/>
        </w:rPr>
        <w:t>Company</w:t>
      </w:r>
      <w:r w:rsidR="007D320C" w:rsidRPr="00512CB1">
        <w:rPr>
          <w:rFonts w:ascii="Arial" w:hAnsi="Arial" w:cs="Arial"/>
          <w:sz w:val="20"/>
          <w:szCs w:val="20"/>
        </w:rPr>
        <w:t xml:space="preserve"> </w:t>
      </w:r>
      <w:r w:rsidR="0019694E" w:rsidRPr="00512CB1">
        <w:rPr>
          <w:rFonts w:ascii="Arial" w:hAnsi="Arial" w:cs="Arial"/>
          <w:sz w:val="20"/>
          <w:szCs w:val="20"/>
        </w:rPr>
        <w:t xml:space="preserve">will pay </w:t>
      </w:r>
      <w:proofErr w:type="spellStart"/>
      <w:r w:rsidR="00512CB1">
        <w:rPr>
          <w:rFonts w:ascii="Arial" w:hAnsi="Arial" w:cs="Arial"/>
          <w:sz w:val="20"/>
          <w:szCs w:val="20"/>
        </w:rPr>
        <w:t>Xactus</w:t>
      </w:r>
      <w:proofErr w:type="spellEnd"/>
      <w:r w:rsidR="0019694E" w:rsidRPr="00512CB1">
        <w:rPr>
          <w:rFonts w:ascii="Arial" w:hAnsi="Arial" w:cs="Arial"/>
          <w:sz w:val="20"/>
          <w:szCs w:val="20"/>
        </w:rPr>
        <w:t xml:space="preserve"> fifty </w:t>
      </w:r>
      <w:r w:rsidR="00512CB1">
        <w:rPr>
          <w:rFonts w:ascii="Arial" w:hAnsi="Arial" w:cs="Arial"/>
          <w:sz w:val="20"/>
          <w:szCs w:val="20"/>
        </w:rPr>
        <w:t xml:space="preserve">percent </w:t>
      </w:r>
      <w:r w:rsidR="0019694E" w:rsidRPr="00512CB1">
        <w:rPr>
          <w:rFonts w:ascii="Arial" w:hAnsi="Arial" w:cs="Arial"/>
          <w:sz w:val="20"/>
          <w:szCs w:val="20"/>
        </w:rPr>
        <w:t xml:space="preserve">(50%) of the total price of the canceled program.  If </w:t>
      </w:r>
      <w:r w:rsidR="00BF31A4" w:rsidRPr="00512CB1">
        <w:rPr>
          <w:rFonts w:ascii="Arial" w:hAnsi="Arial" w:cs="Arial"/>
          <w:sz w:val="20"/>
          <w:szCs w:val="20"/>
        </w:rPr>
        <w:t>Company</w:t>
      </w:r>
      <w:r w:rsidR="0019694E" w:rsidRPr="00512CB1">
        <w:rPr>
          <w:rFonts w:ascii="Arial" w:hAnsi="Arial" w:cs="Arial"/>
          <w:sz w:val="20"/>
          <w:szCs w:val="20"/>
        </w:rPr>
        <w:t xml:space="preserve"> cancels an account review program after batch execution has been completed, </w:t>
      </w:r>
      <w:r w:rsidR="00BF31A4" w:rsidRPr="00512CB1">
        <w:rPr>
          <w:rFonts w:ascii="Arial" w:hAnsi="Arial" w:cs="Arial"/>
          <w:sz w:val="20"/>
          <w:szCs w:val="20"/>
        </w:rPr>
        <w:t>Company</w:t>
      </w:r>
      <w:r w:rsidR="007D320C" w:rsidRPr="00512CB1">
        <w:rPr>
          <w:rFonts w:ascii="Arial" w:hAnsi="Arial" w:cs="Arial"/>
          <w:sz w:val="20"/>
          <w:szCs w:val="20"/>
        </w:rPr>
        <w:t xml:space="preserve"> </w:t>
      </w:r>
      <w:r w:rsidR="0019694E" w:rsidRPr="00512CB1">
        <w:rPr>
          <w:rFonts w:ascii="Arial" w:hAnsi="Arial" w:cs="Arial"/>
          <w:sz w:val="20"/>
          <w:szCs w:val="20"/>
        </w:rPr>
        <w:t xml:space="preserve">will pay </w:t>
      </w:r>
      <w:proofErr w:type="spellStart"/>
      <w:r w:rsidR="00512CB1">
        <w:rPr>
          <w:rFonts w:ascii="Arial" w:hAnsi="Arial" w:cs="Arial"/>
          <w:sz w:val="20"/>
          <w:szCs w:val="20"/>
        </w:rPr>
        <w:t>Xactus</w:t>
      </w:r>
      <w:proofErr w:type="spellEnd"/>
      <w:r w:rsidR="0019694E" w:rsidRPr="00512CB1">
        <w:rPr>
          <w:rFonts w:ascii="Arial" w:hAnsi="Arial" w:cs="Arial"/>
          <w:sz w:val="20"/>
          <w:szCs w:val="20"/>
        </w:rPr>
        <w:t xml:space="preserve"> 100% of the total price of the canceled program.</w:t>
      </w:r>
    </w:p>
    <w:p w14:paraId="249A9787" w14:textId="77777777" w:rsidR="0019694E" w:rsidRPr="00EA1535" w:rsidRDefault="0019694E" w:rsidP="0099255E">
      <w:pPr>
        <w:tabs>
          <w:tab w:val="left" w:pos="-605"/>
          <w:tab w:val="left" w:pos="-360"/>
        </w:tabs>
        <w:spacing w:after="0" w:line="240" w:lineRule="auto"/>
        <w:jc w:val="both"/>
        <w:rPr>
          <w:rFonts w:ascii="Arial" w:hAnsi="Arial" w:cs="Arial"/>
          <w:sz w:val="12"/>
          <w:szCs w:val="12"/>
        </w:rPr>
      </w:pPr>
    </w:p>
    <w:p w14:paraId="59B3E05F" w14:textId="63FBC1ED" w:rsidR="0019694E" w:rsidRPr="00512CB1" w:rsidRDefault="00FA0F06" w:rsidP="00FA0F06">
      <w:pPr>
        <w:tabs>
          <w:tab w:val="left" w:pos="-605"/>
          <w:tab w:val="left" w:pos="-360"/>
          <w:tab w:val="left" w:pos="720"/>
        </w:tabs>
        <w:spacing w:after="0" w:line="240" w:lineRule="auto"/>
        <w:ind w:left="360"/>
        <w:jc w:val="both"/>
        <w:rPr>
          <w:rFonts w:ascii="Arial" w:hAnsi="Arial" w:cs="Arial"/>
          <w:sz w:val="20"/>
          <w:szCs w:val="20"/>
        </w:rPr>
      </w:pPr>
      <w:r w:rsidRPr="00512CB1">
        <w:rPr>
          <w:rFonts w:ascii="Arial" w:hAnsi="Arial" w:cs="Arial"/>
          <w:sz w:val="20"/>
          <w:szCs w:val="20"/>
        </w:rPr>
        <w:t>4.</w:t>
      </w:r>
      <w:r w:rsidRPr="00512CB1">
        <w:rPr>
          <w:rFonts w:ascii="Arial" w:hAnsi="Arial" w:cs="Arial"/>
          <w:sz w:val="20"/>
          <w:szCs w:val="20"/>
        </w:rPr>
        <w:tab/>
      </w:r>
      <w:r w:rsidR="0019694E" w:rsidRPr="00512CB1">
        <w:rPr>
          <w:rFonts w:ascii="Arial" w:hAnsi="Arial" w:cs="Arial"/>
          <w:sz w:val="20"/>
          <w:szCs w:val="20"/>
          <w:u w:val="single"/>
        </w:rPr>
        <w:t>Data Attributes</w:t>
      </w:r>
      <w:r w:rsidR="004633B1" w:rsidRPr="00512CB1">
        <w:rPr>
          <w:rFonts w:ascii="Arial" w:hAnsi="Arial" w:cs="Arial"/>
          <w:sz w:val="20"/>
          <w:szCs w:val="20"/>
        </w:rPr>
        <w:t xml:space="preserve">. </w:t>
      </w:r>
      <w:r w:rsidR="0019694E" w:rsidRPr="00512CB1">
        <w:rPr>
          <w:rFonts w:ascii="Arial" w:hAnsi="Arial" w:cs="Arial"/>
          <w:sz w:val="20"/>
          <w:szCs w:val="20"/>
        </w:rPr>
        <w:t xml:space="preserve"> </w:t>
      </w:r>
      <w:r w:rsidR="00BF31A4" w:rsidRPr="00512CB1">
        <w:rPr>
          <w:rFonts w:ascii="Arial" w:hAnsi="Arial" w:cs="Arial"/>
          <w:sz w:val="20"/>
          <w:szCs w:val="20"/>
        </w:rPr>
        <w:t>Company</w:t>
      </w:r>
      <w:r w:rsidR="000D1B58" w:rsidRPr="00512CB1">
        <w:rPr>
          <w:rFonts w:ascii="Arial" w:hAnsi="Arial" w:cs="Arial"/>
          <w:sz w:val="20"/>
          <w:szCs w:val="20"/>
        </w:rPr>
        <w:t xml:space="preserve"> </w:t>
      </w:r>
      <w:r w:rsidR="0019694E" w:rsidRPr="00512CB1">
        <w:rPr>
          <w:rFonts w:ascii="Arial" w:hAnsi="Arial" w:cs="Arial"/>
          <w:sz w:val="20"/>
          <w:szCs w:val="20"/>
        </w:rPr>
        <w:t>may obtain certain additional items of information regarding consumers as agreed between the parties on a project-by-project basis in connection with Account Review Services.</w:t>
      </w:r>
    </w:p>
    <w:p w14:paraId="64B37D8B" w14:textId="77777777" w:rsidR="0019694E" w:rsidRPr="00EA1535" w:rsidRDefault="0019694E" w:rsidP="0099255E">
      <w:pPr>
        <w:tabs>
          <w:tab w:val="left" w:pos="-605"/>
          <w:tab w:val="left" w:pos="-360"/>
        </w:tabs>
        <w:spacing w:after="0" w:line="240" w:lineRule="auto"/>
        <w:jc w:val="both"/>
        <w:rPr>
          <w:rFonts w:ascii="Arial" w:hAnsi="Arial" w:cs="Arial"/>
          <w:sz w:val="12"/>
          <w:szCs w:val="12"/>
        </w:rPr>
      </w:pPr>
    </w:p>
    <w:p w14:paraId="54E41FF3" w14:textId="36A18536" w:rsidR="0019694E" w:rsidRPr="00512CB1" w:rsidRDefault="00FA0F06" w:rsidP="00FA0F06">
      <w:pPr>
        <w:tabs>
          <w:tab w:val="left" w:pos="-605"/>
          <w:tab w:val="left" w:pos="-360"/>
        </w:tabs>
        <w:spacing w:after="0" w:line="240" w:lineRule="auto"/>
        <w:ind w:left="360"/>
        <w:jc w:val="both"/>
        <w:rPr>
          <w:rFonts w:ascii="Arial" w:hAnsi="Arial" w:cs="Arial"/>
          <w:sz w:val="20"/>
          <w:szCs w:val="20"/>
        </w:rPr>
      </w:pPr>
      <w:r w:rsidRPr="00512CB1">
        <w:rPr>
          <w:rFonts w:ascii="Arial" w:hAnsi="Arial" w:cs="Arial"/>
          <w:sz w:val="20"/>
          <w:szCs w:val="20"/>
        </w:rPr>
        <w:t>5.</w:t>
      </w:r>
      <w:r w:rsidRPr="00512CB1">
        <w:rPr>
          <w:rFonts w:ascii="Arial" w:hAnsi="Arial" w:cs="Arial"/>
          <w:sz w:val="20"/>
          <w:szCs w:val="20"/>
        </w:rPr>
        <w:tab/>
      </w:r>
      <w:r w:rsidR="0019694E" w:rsidRPr="00512CB1">
        <w:rPr>
          <w:rFonts w:ascii="Arial" w:hAnsi="Arial" w:cs="Arial"/>
          <w:sz w:val="20"/>
          <w:szCs w:val="20"/>
          <w:u w:val="single"/>
        </w:rPr>
        <w:t>Additional Terms for Account Review Services</w:t>
      </w:r>
      <w:r w:rsidR="004633B1" w:rsidRPr="00512CB1">
        <w:rPr>
          <w:rFonts w:ascii="Arial" w:hAnsi="Arial" w:cs="Arial"/>
          <w:sz w:val="20"/>
          <w:szCs w:val="20"/>
        </w:rPr>
        <w:t xml:space="preserve">. </w:t>
      </w:r>
      <w:r w:rsidR="0019694E" w:rsidRPr="00512CB1">
        <w:rPr>
          <w:rFonts w:ascii="Arial" w:hAnsi="Arial" w:cs="Arial"/>
          <w:sz w:val="20"/>
          <w:szCs w:val="20"/>
        </w:rPr>
        <w:t xml:space="preserve"> The parties acknowledge that they have not addressed in this Agreement </w:t>
      </w:r>
      <w:proofErr w:type="gramStart"/>
      <w:r w:rsidR="0019694E" w:rsidRPr="00512CB1">
        <w:rPr>
          <w:rFonts w:ascii="Arial" w:hAnsi="Arial" w:cs="Arial"/>
          <w:sz w:val="20"/>
          <w:szCs w:val="20"/>
        </w:rPr>
        <w:t>all of</w:t>
      </w:r>
      <w:proofErr w:type="gramEnd"/>
      <w:r w:rsidR="0019694E" w:rsidRPr="00512CB1">
        <w:rPr>
          <w:rFonts w:ascii="Arial" w:hAnsi="Arial" w:cs="Arial"/>
          <w:sz w:val="20"/>
          <w:szCs w:val="20"/>
        </w:rPr>
        <w:t xml:space="preserve"> the terms and conditions that will apply to use of the Account Review Services.  The parties agree that prior to use of any Account Review Services, the parties will agree on the additional terms and conditions and will record those agreements in writing on a program-by-program basis.  Any terms in those subsequent writings that conflict with the terms and conditions of this Agreement will apply only to the specific program for which that writing was made, unless that writing expressly provides that its conflicting terms govern over the conflicting terms in this Agreement.  All documents related to Account Review Services programs must be executed by both parties to be enforceable.</w:t>
      </w:r>
    </w:p>
    <w:p w14:paraId="4EAAA10A" w14:textId="77777777" w:rsidR="0019694E" w:rsidRPr="00EA1535" w:rsidRDefault="0019694E" w:rsidP="0099255E">
      <w:pPr>
        <w:tabs>
          <w:tab w:val="left" w:pos="-605"/>
          <w:tab w:val="left" w:pos="-360"/>
        </w:tabs>
        <w:spacing w:after="0" w:line="240" w:lineRule="auto"/>
        <w:jc w:val="both"/>
        <w:rPr>
          <w:rFonts w:ascii="Arial" w:hAnsi="Arial" w:cs="Arial"/>
          <w:sz w:val="12"/>
          <w:szCs w:val="12"/>
        </w:rPr>
      </w:pPr>
    </w:p>
    <w:p w14:paraId="02F0EED4" w14:textId="0AD9EB45" w:rsidR="0019694E" w:rsidRPr="00512CB1" w:rsidRDefault="00FA0F06" w:rsidP="00FA0F06">
      <w:pPr>
        <w:tabs>
          <w:tab w:val="left" w:pos="-605"/>
          <w:tab w:val="left" w:pos="-360"/>
        </w:tabs>
        <w:spacing w:after="0" w:line="240" w:lineRule="auto"/>
        <w:ind w:left="360" w:right="36"/>
        <w:jc w:val="both"/>
        <w:rPr>
          <w:rFonts w:ascii="Arial" w:hAnsi="Arial" w:cs="Arial"/>
          <w:sz w:val="20"/>
          <w:szCs w:val="20"/>
        </w:rPr>
      </w:pPr>
      <w:r w:rsidRPr="00512CB1">
        <w:rPr>
          <w:rFonts w:ascii="Arial" w:hAnsi="Arial" w:cs="Arial"/>
          <w:sz w:val="20"/>
          <w:szCs w:val="20"/>
        </w:rPr>
        <w:t>6.</w:t>
      </w:r>
      <w:r w:rsidRPr="00512CB1">
        <w:rPr>
          <w:rFonts w:ascii="Arial" w:hAnsi="Arial" w:cs="Arial"/>
          <w:sz w:val="20"/>
          <w:szCs w:val="20"/>
        </w:rPr>
        <w:tab/>
      </w:r>
      <w:r w:rsidR="0019694E" w:rsidRPr="00512CB1">
        <w:rPr>
          <w:rFonts w:ascii="Arial" w:hAnsi="Arial" w:cs="Arial"/>
          <w:sz w:val="20"/>
          <w:szCs w:val="20"/>
          <w:u w:val="single"/>
        </w:rPr>
        <w:t>Destruction of Media</w:t>
      </w:r>
      <w:r w:rsidR="004633B1" w:rsidRPr="00512CB1">
        <w:rPr>
          <w:rFonts w:ascii="Arial" w:hAnsi="Arial" w:cs="Arial"/>
          <w:sz w:val="20"/>
          <w:szCs w:val="20"/>
        </w:rPr>
        <w:t xml:space="preserve">. </w:t>
      </w:r>
      <w:r w:rsidR="0019694E" w:rsidRPr="00512CB1">
        <w:rPr>
          <w:rFonts w:ascii="Arial" w:hAnsi="Arial" w:cs="Arial"/>
          <w:sz w:val="20"/>
          <w:szCs w:val="20"/>
        </w:rPr>
        <w:t xml:space="preserve"> </w:t>
      </w:r>
      <w:r w:rsidR="00BF31A4" w:rsidRPr="00512CB1">
        <w:rPr>
          <w:rFonts w:ascii="Arial" w:hAnsi="Arial" w:cs="Arial"/>
          <w:sz w:val="20"/>
          <w:szCs w:val="20"/>
        </w:rPr>
        <w:t>Company</w:t>
      </w:r>
      <w:r w:rsidR="0019694E" w:rsidRPr="00512CB1">
        <w:rPr>
          <w:rFonts w:ascii="Arial" w:hAnsi="Arial" w:cs="Arial"/>
          <w:sz w:val="20"/>
          <w:szCs w:val="20"/>
        </w:rPr>
        <w:t xml:space="preserve"> will establish the necessary procedures to purge the Project Data from its system in accordance with procedures </w:t>
      </w:r>
      <w:r w:rsidR="000D1B58" w:rsidRPr="00512CB1">
        <w:rPr>
          <w:rFonts w:ascii="Arial" w:hAnsi="Arial" w:cs="Arial"/>
          <w:sz w:val="20"/>
          <w:szCs w:val="20"/>
        </w:rPr>
        <w:t>the Agreement</w:t>
      </w:r>
      <w:r w:rsidR="0019694E" w:rsidRPr="00512CB1">
        <w:rPr>
          <w:rFonts w:ascii="Arial" w:hAnsi="Arial" w:cs="Arial"/>
          <w:sz w:val="20"/>
          <w:szCs w:val="20"/>
        </w:rPr>
        <w:t xml:space="preserve"> and will document the destruction of Project Data for audit purposes.</w:t>
      </w:r>
    </w:p>
    <w:p w14:paraId="7006E798" w14:textId="77777777" w:rsidR="0019694E" w:rsidRPr="00EA1535" w:rsidRDefault="0019694E" w:rsidP="0099255E">
      <w:pPr>
        <w:tabs>
          <w:tab w:val="left" w:pos="-605"/>
          <w:tab w:val="left" w:pos="-360"/>
        </w:tabs>
        <w:spacing w:after="0" w:line="240" w:lineRule="auto"/>
        <w:jc w:val="both"/>
        <w:rPr>
          <w:rFonts w:ascii="Arial" w:hAnsi="Arial" w:cs="Arial"/>
          <w:sz w:val="12"/>
          <w:szCs w:val="12"/>
        </w:rPr>
      </w:pPr>
    </w:p>
    <w:p w14:paraId="53EFB558" w14:textId="0FEEDAC4" w:rsidR="0019694E" w:rsidRPr="00512CB1" w:rsidRDefault="00FA0F06" w:rsidP="00FA0F06">
      <w:pPr>
        <w:tabs>
          <w:tab w:val="left" w:pos="-605"/>
          <w:tab w:val="left" w:pos="-360"/>
        </w:tabs>
        <w:spacing w:after="0" w:line="240" w:lineRule="auto"/>
        <w:ind w:left="360"/>
        <w:jc w:val="both"/>
        <w:rPr>
          <w:rFonts w:ascii="Arial" w:hAnsi="Arial" w:cs="Arial"/>
          <w:sz w:val="20"/>
          <w:szCs w:val="20"/>
        </w:rPr>
      </w:pPr>
      <w:r w:rsidRPr="00512CB1">
        <w:rPr>
          <w:rFonts w:ascii="Arial" w:hAnsi="Arial" w:cs="Arial"/>
          <w:sz w:val="20"/>
          <w:szCs w:val="20"/>
        </w:rPr>
        <w:t>7.</w:t>
      </w:r>
      <w:r w:rsidRPr="00512CB1">
        <w:rPr>
          <w:rFonts w:ascii="Arial" w:hAnsi="Arial" w:cs="Arial"/>
          <w:sz w:val="20"/>
          <w:szCs w:val="20"/>
        </w:rPr>
        <w:tab/>
      </w:r>
      <w:r w:rsidR="0019694E" w:rsidRPr="00512CB1">
        <w:rPr>
          <w:rFonts w:ascii="Arial" w:hAnsi="Arial" w:cs="Arial"/>
          <w:sz w:val="20"/>
          <w:szCs w:val="20"/>
          <w:u w:val="single"/>
        </w:rPr>
        <w:t>Project Minimums</w:t>
      </w:r>
      <w:r w:rsidR="004633B1" w:rsidRPr="00512CB1">
        <w:rPr>
          <w:rFonts w:ascii="Arial" w:hAnsi="Arial" w:cs="Arial"/>
          <w:sz w:val="20"/>
          <w:szCs w:val="20"/>
        </w:rPr>
        <w:t xml:space="preserve">. </w:t>
      </w:r>
      <w:r w:rsidR="0019694E" w:rsidRPr="00512CB1">
        <w:rPr>
          <w:rFonts w:ascii="Arial" w:hAnsi="Arial" w:cs="Arial"/>
          <w:sz w:val="20"/>
          <w:szCs w:val="20"/>
        </w:rPr>
        <w:t xml:space="preserve"> All programs are subject to minimum prices that are set for all services.</w:t>
      </w:r>
    </w:p>
    <w:p w14:paraId="54CBA235" w14:textId="77777777" w:rsidR="0019694E" w:rsidRPr="00EA1535" w:rsidRDefault="0019694E" w:rsidP="0099255E">
      <w:pPr>
        <w:tabs>
          <w:tab w:val="left" w:pos="-605"/>
          <w:tab w:val="left" w:pos="-360"/>
        </w:tabs>
        <w:spacing w:after="0" w:line="240" w:lineRule="auto"/>
        <w:jc w:val="both"/>
        <w:rPr>
          <w:rFonts w:ascii="Arial" w:hAnsi="Arial" w:cs="Arial"/>
          <w:sz w:val="4"/>
          <w:szCs w:val="4"/>
        </w:rPr>
      </w:pPr>
    </w:p>
    <w:p w14:paraId="66348073" w14:textId="414B16E6" w:rsidR="0099255E" w:rsidRDefault="0099255E">
      <w:pPr>
        <w:rPr>
          <w:rFonts w:ascii="Arial" w:hAnsi="Arial" w:cs="Arial"/>
          <w:sz w:val="20"/>
          <w:szCs w:val="20"/>
        </w:rPr>
      </w:pPr>
      <w:r>
        <w:rPr>
          <w:rFonts w:ascii="Arial" w:hAnsi="Arial" w:cs="Arial"/>
          <w:sz w:val="20"/>
          <w:szCs w:val="20"/>
        </w:rPr>
        <w:br w:type="page"/>
      </w:r>
    </w:p>
    <w:p w14:paraId="70C87EF6" w14:textId="529AF9B4" w:rsidR="00274F47" w:rsidRDefault="00274F47" w:rsidP="00274F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576" w:right="-576"/>
        <w:jc w:val="center"/>
        <w:rPr>
          <w:ins w:id="11" w:author="Sue Temple" w:date="2024-04-02T16:05:00Z"/>
          <w:rFonts w:ascii="Arial" w:hAnsi="Arial" w:cs="Arial"/>
          <w:b/>
          <w:sz w:val="20"/>
          <w:szCs w:val="20"/>
          <w:u w:val="single"/>
        </w:rPr>
      </w:pPr>
      <w:r w:rsidRPr="00512CB1">
        <w:rPr>
          <w:rFonts w:ascii="Arial" w:hAnsi="Arial" w:cs="Arial"/>
          <w:b/>
          <w:sz w:val="20"/>
          <w:szCs w:val="20"/>
          <w:u w:val="single"/>
        </w:rPr>
        <w:lastRenderedPageBreak/>
        <w:t>EXHIBIT B</w:t>
      </w:r>
    </w:p>
    <w:p w14:paraId="2B15AC5D" w14:textId="77777777" w:rsidR="00E90888" w:rsidRDefault="00E90888" w:rsidP="00274F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576" w:right="-576"/>
        <w:jc w:val="center"/>
        <w:rPr>
          <w:ins w:id="12" w:author="Sue Temple" w:date="2024-04-02T16:05:00Z"/>
          <w:rFonts w:ascii="Arial" w:hAnsi="Arial" w:cs="Arial"/>
          <w:b/>
          <w:sz w:val="20"/>
          <w:szCs w:val="20"/>
          <w:u w:val="single"/>
        </w:rPr>
      </w:pPr>
    </w:p>
    <w:p w14:paraId="4D290B2C" w14:textId="070E9639" w:rsidR="00E90888" w:rsidRPr="00D50344" w:rsidRDefault="004204B3" w:rsidP="00274F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576" w:right="-576"/>
        <w:jc w:val="center"/>
        <w:rPr>
          <w:rFonts w:ascii="Arial" w:hAnsi="Arial" w:cs="Arial"/>
          <w:b/>
          <w:sz w:val="20"/>
          <w:szCs w:val="20"/>
          <w:u w:val="single"/>
        </w:rPr>
      </w:pPr>
      <w:ins w:id="13" w:author="Sue Temple" w:date="2024-04-02T16:05:00Z">
        <w:r w:rsidRPr="004204B3">
          <w:rPr>
            <w:rFonts w:ascii="Arial" w:hAnsi="Arial" w:cs="Arial"/>
            <w:b/>
            <w:noProof/>
            <w:sz w:val="20"/>
            <w:szCs w:val="20"/>
            <w:u w:val="single"/>
          </w:rPr>
          <w:drawing>
            <wp:inline distT="0" distB="0" distL="0" distR="0" wp14:anchorId="55A5B417" wp14:editId="524EE025">
              <wp:extent cx="5817577" cy="7562850"/>
              <wp:effectExtent l="0" t="0" r="0" b="0"/>
              <wp:docPr id="210228317" name="Picture 1" descr="A purple and white documen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8317" name="Picture 1" descr="A purple and white document with numbers and text&#10;&#10;Description automatically generated"/>
                      <pic:cNvPicPr/>
                    </pic:nvPicPr>
                    <pic:blipFill>
                      <a:blip r:embed="rId11"/>
                      <a:stretch>
                        <a:fillRect/>
                      </a:stretch>
                    </pic:blipFill>
                    <pic:spPr>
                      <a:xfrm>
                        <a:off x="0" y="0"/>
                        <a:ext cx="5821697" cy="7568206"/>
                      </a:xfrm>
                      <a:prstGeom prst="rect">
                        <a:avLst/>
                      </a:prstGeom>
                    </pic:spPr>
                  </pic:pic>
                </a:graphicData>
              </a:graphic>
            </wp:inline>
          </w:drawing>
        </w:r>
      </w:ins>
    </w:p>
    <w:p w14:paraId="56BB8FF0" w14:textId="1A2915F3" w:rsidR="00274F47" w:rsidRPr="00512CB1" w:rsidDel="00E90888" w:rsidRDefault="00274F47" w:rsidP="00274F4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576" w:right="-576"/>
        <w:jc w:val="center"/>
        <w:rPr>
          <w:del w:id="14" w:author="Sue Temple" w:date="2024-04-02T16:05:00Z"/>
          <w:rFonts w:ascii="Arial" w:hAnsi="Arial" w:cs="Arial"/>
          <w:b/>
          <w:sz w:val="20"/>
          <w:szCs w:val="20"/>
        </w:rPr>
      </w:pPr>
      <w:del w:id="15" w:author="Sue Temple" w:date="2024-04-02T16:05:00Z">
        <w:r w:rsidRPr="00512CB1" w:rsidDel="00E90888">
          <w:rPr>
            <w:rFonts w:ascii="Arial" w:hAnsi="Arial" w:cs="Arial"/>
            <w:b/>
            <w:sz w:val="20"/>
            <w:szCs w:val="20"/>
          </w:rPr>
          <w:lastRenderedPageBreak/>
          <w:delText>ALLL Services</w:delText>
        </w:r>
      </w:del>
    </w:p>
    <w:p w14:paraId="5E7CC49A" w14:textId="353BBC35" w:rsidR="004633B1" w:rsidRPr="00512CB1" w:rsidDel="00E90888" w:rsidRDefault="004633B1" w:rsidP="00274F47">
      <w:pPr>
        <w:tabs>
          <w:tab w:val="left" w:pos="-605"/>
          <w:tab w:val="left" w:pos="-360"/>
        </w:tabs>
        <w:spacing w:after="0" w:line="240" w:lineRule="auto"/>
        <w:jc w:val="both"/>
        <w:rPr>
          <w:del w:id="16" w:author="Sue Temple" w:date="2024-04-02T16:05:00Z"/>
          <w:rFonts w:ascii="Arial" w:hAnsi="Arial" w:cs="Arial"/>
          <w:sz w:val="16"/>
          <w:szCs w:val="16"/>
        </w:rPr>
      </w:pPr>
    </w:p>
    <w:p w14:paraId="14447C7F" w14:textId="13357AA0" w:rsidR="00274F47" w:rsidRPr="00512CB1" w:rsidDel="00E90888" w:rsidRDefault="004633B1" w:rsidP="004633B1">
      <w:pPr>
        <w:tabs>
          <w:tab w:val="left" w:pos="360"/>
        </w:tabs>
        <w:spacing w:after="0" w:line="240" w:lineRule="auto"/>
        <w:jc w:val="both"/>
        <w:rPr>
          <w:del w:id="17" w:author="Sue Temple" w:date="2024-04-02T16:05:00Z"/>
          <w:rFonts w:ascii="Arial" w:hAnsi="Arial" w:cs="Arial"/>
          <w:sz w:val="20"/>
          <w:szCs w:val="20"/>
        </w:rPr>
      </w:pPr>
      <w:del w:id="18" w:author="Sue Temple" w:date="2024-04-02T16:05:00Z">
        <w:r w:rsidRPr="00512CB1" w:rsidDel="00E90888">
          <w:rPr>
            <w:rFonts w:ascii="Arial" w:hAnsi="Arial" w:cs="Arial"/>
            <w:b/>
            <w:sz w:val="20"/>
            <w:szCs w:val="20"/>
          </w:rPr>
          <w:delText>A.</w:delText>
        </w:r>
        <w:r w:rsidRPr="00512CB1" w:rsidDel="00E90888">
          <w:rPr>
            <w:rFonts w:ascii="Arial" w:hAnsi="Arial" w:cs="Arial"/>
            <w:sz w:val="20"/>
            <w:szCs w:val="20"/>
          </w:rPr>
          <w:tab/>
        </w:r>
        <w:r w:rsidR="00274F47" w:rsidRPr="00512CB1" w:rsidDel="00E90888">
          <w:rPr>
            <w:rFonts w:ascii="Arial" w:hAnsi="Arial" w:cs="Arial"/>
            <w:b/>
            <w:sz w:val="20"/>
            <w:szCs w:val="20"/>
          </w:rPr>
          <w:delText>ALLL Services.</w:delText>
        </w:r>
        <w:r w:rsidR="00274F47" w:rsidRPr="00512CB1" w:rsidDel="00E90888">
          <w:rPr>
            <w:rFonts w:ascii="Arial" w:hAnsi="Arial" w:cs="Arial"/>
            <w:sz w:val="20"/>
            <w:szCs w:val="20"/>
          </w:rPr>
          <w:delText xml:space="preserve">  </w:delText>
        </w:r>
        <w:r w:rsidRPr="00512CB1" w:rsidDel="00E90888">
          <w:rPr>
            <w:rFonts w:ascii="Arial" w:hAnsi="Arial" w:cs="Arial"/>
            <w:sz w:val="20"/>
            <w:szCs w:val="20"/>
          </w:rPr>
          <w:delText xml:space="preserve">ALLL Services utilize applicable information to provide real property valuation models.  </w:delText>
        </w:r>
        <w:r w:rsidR="00BF31A4" w:rsidRPr="00512CB1" w:rsidDel="00E90888">
          <w:rPr>
            <w:rFonts w:ascii="Arial" w:hAnsi="Arial" w:cs="Arial"/>
            <w:sz w:val="20"/>
            <w:szCs w:val="20"/>
          </w:rPr>
          <w:delText>Company</w:delText>
        </w:r>
        <w:r w:rsidR="0019694E" w:rsidRPr="00512CB1" w:rsidDel="00E90888">
          <w:rPr>
            <w:rFonts w:ascii="Arial" w:hAnsi="Arial" w:cs="Arial"/>
            <w:sz w:val="20"/>
            <w:szCs w:val="20"/>
          </w:rPr>
          <w:delText xml:space="preserve"> </w:delText>
        </w:r>
        <w:r w:rsidR="00274F47" w:rsidRPr="00512CB1" w:rsidDel="00E90888">
          <w:rPr>
            <w:rFonts w:ascii="Arial" w:hAnsi="Arial" w:cs="Arial"/>
            <w:b/>
            <w:sz w:val="20"/>
            <w:szCs w:val="20"/>
            <w:u w:val="single"/>
          </w:rPr>
          <w:delText>must initial</w:delText>
        </w:r>
        <w:r w:rsidR="00274F47" w:rsidRPr="00512CB1" w:rsidDel="00E90888">
          <w:rPr>
            <w:rFonts w:ascii="Arial" w:hAnsi="Arial" w:cs="Arial"/>
            <w:sz w:val="20"/>
            <w:szCs w:val="20"/>
          </w:rPr>
          <w:delText xml:space="preserve"> in the appropriate blank(s) below to indicate which ALLL Services and data elements will be ordered by </w:delText>
        </w:r>
        <w:r w:rsidR="00BF31A4" w:rsidRPr="00512CB1" w:rsidDel="00E90888">
          <w:rPr>
            <w:rFonts w:ascii="Arial" w:hAnsi="Arial" w:cs="Arial"/>
            <w:sz w:val="20"/>
            <w:szCs w:val="20"/>
          </w:rPr>
          <w:delText>Company</w:delText>
        </w:r>
        <w:r w:rsidR="00274F47" w:rsidRPr="00512CB1" w:rsidDel="00E90888">
          <w:rPr>
            <w:rFonts w:ascii="Arial" w:hAnsi="Arial" w:cs="Arial"/>
            <w:sz w:val="20"/>
            <w:szCs w:val="20"/>
          </w:rPr>
          <w:delText>.</w:delText>
        </w:r>
      </w:del>
    </w:p>
    <w:p w14:paraId="2268D8EC" w14:textId="05AE19FB" w:rsidR="00274F47" w:rsidRPr="003221A9" w:rsidDel="00E90888" w:rsidRDefault="00274F47" w:rsidP="00D432EF">
      <w:pPr>
        <w:tabs>
          <w:tab w:val="left" w:pos="-605"/>
          <w:tab w:val="left" w:pos="-360"/>
        </w:tabs>
        <w:spacing w:after="0" w:line="240" w:lineRule="auto"/>
        <w:jc w:val="both"/>
        <w:rPr>
          <w:del w:id="19" w:author="Sue Temple" w:date="2024-04-02T16:05:00Z"/>
          <w:rFonts w:ascii="Arial" w:hAnsi="Arial" w:cs="Arial"/>
          <w:sz w:val="16"/>
          <w:szCs w:val="16"/>
        </w:rPr>
      </w:pPr>
    </w:p>
    <w:p w14:paraId="2B56A5D6" w14:textId="683B002E" w:rsidR="00274F47" w:rsidRPr="00512CB1" w:rsidDel="00E90888" w:rsidRDefault="00274F47" w:rsidP="00274F47">
      <w:pPr>
        <w:spacing w:after="0" w:line="240" w:lineRule="auto"/>
        <w:ind w:left="720" w:hanging="720"/>
        <w:jc w:val="both"/>
        <w:rPr>
          <w:del w:id="20" w:author="Sue Temple" w:date="2024-04-02T16:05:00Z"/>
          <w:rFonts w:ascii="Arial" w:hAnsi="Arial" w:cs="Arial"/>
          <w:sz w:val="20"/>
          <w:szCs w:val="20"/>
        </w:rPr>
      </w:pPr>
      <w:del w:id="21" w:author="Sue Temple" w:date="2024-04-02T16:05:00Z">
        <w:r w:rsidRPr="00512CB1" w:rsidDel="00E90888">
          <w:rPr>
            <w:rFonts w:ascii="Arial" w:hAnsi="Arial" w:cs="Arial"/>
            <w:b/>
            <w:sz w:val="20"/>
            <w:szCs w:val="20"/>
            <w:u w:val="single"/>
          </w:rPr>
          <w:fldChar w:fldCharType="begin">
            <w:ffData>
              <w:name w:val="Text5"/>
              <w:enabled/>
              <w:calcOnExit w:val="0"/>
              <w:textInput/>
            </w:ffData>
          </w:fldChar>
        </w:r>
        <w:bookmarkStart w:id="22" w:name="Text5"/>
        <w:r w:rsidRPr="00512CB1" w:rsidDel="00E90888">
          <w:rPr>
            <w:rFonts w:ascii="Arial" w:hAnsi="Arial" w:cs="Arial"/>
            <w:b/>
            <w:sz w:val="20"/>
            <w:szCs w:val="20"/>
            <w:u w:val="single"/>
          </w:rPr>
          <w:delInstrText xml:space="preserve"> FORMTEXT </w:delInstrText>
        </w:r>
        <w:r w:rsidRPr="00512CB1" w:rsidDel="00E90888">
          <w:rPr>
            <w:rFonts w:ascii="Arial" w:hAnsi="Arial" w:cs="Arial"/>
            <w:b/>
            <w:sz w:val="20"/>
            <w:szCs w:val="20"/>
            <w:u w:val="single"/>
          </w:rPr>
        </w:r>
        <w:r w:rsidRPr="00512CB1" w:rsidDel="00E90888">
          <w:rPr>
            <w:rFonts w:ascii="Arial" w:hAnsi="Arial" w:cs="Arial"/>
            <w:b/>
            <w:sz w:val="20"/>
            <w:szCs w:val="20"/>
            <w:u w:val="single"/>
          </w:rPr>
          <w:fldChar w:fldCharType="separate"/>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Pr="00512CB1" w:rsidDel="00E90888">
          <w:rPr>
            <w:rFonts w:ascii="Arial" w:hAnsi="Arial" w:cs="Arial"/>
            <w:sz w:val="20"/>
            <w:szCs w:val="20"/>
          </w:rPr>
          <w:fldChar w:fldCharType="end"/>
        </w:r>
        <w:bookmarkEnd w:id="22"/>
        <w:r w:rsidRPr="00512CB1" w:rsidDel="00E90888">
          <w:rPr>
            <w:rFonts w:ascii="Arial" w:hAnsi="Arial" w:cs="Arial"/>
            <w:b/>
            <w:sz w:val="20"/>
            <w:szCs w:val="20"/>
          </w:rPr>
          <w:tab/>
          <w:delText>Automated Val</w:delText>
        </w:r>
        <w:r w:rsidR="004633B1" w:rsidRPr="00512CB1" w:rsidDel="00E90888">
          <w:rPr>
            <w:rFonts w:ascii="Arial" w:hAnsi="Arial" w:cs="Arial"/>
            <w:b/>
            <w:sz w:val="20"/>
            <w:szCs w:val="20"/>
          </w:rPr>
          <w:delText xml:space="preserve">uation Model (AVM) Data Appends. </w:delText>
        </w:r>
        <w:r w:rsidRPr="00512CB1" w:rsidDel="00E90888">
          <w:rPr>
            <w:rFonts w:ascii="Arial" w:hAnsi="Arial" w:cs="Arial"/>
            <w:b/>
            <w:sz w:val="20"/>
            <w:szCs w:val="20"/>
          </w:rPr>
          <w:delText xml:space="preserve"> </w:delText>
        </w:r>
        <w:r w:rsidRPr="00512CB1" w:rsidDel="00E90888">
          <w:rPr>
            <w:rFonts w:ascii="Arial" w:hAnsi="Arial" w:cs="Arial"/>
            <w:sz w:val="20"/>
            <w:szCs w:val="20"/>
          </w:rPr>
          <w:delText xml:space="preserve">The following data elements are available to be appended to a spreadsheet at </w:delText>
        </w:r>
        <w:r w:rsidR="00BF31A4" w:rsidRPr="00512CB1" w:rsidDel="00E90888">
          <w:rPr>
            <w:rFonts w:ascii="Arial" w:hAnsi="Arial" w:cs="Arial"/>
            <w:sz w:val="20"/>
            <w:szCs w:val="20"/>
          </w:rPr>
          <w:delText>Company</w:delText>
        </w:r>
        <w:r w:rsidR="0019694E" w:rsidRPr="00512CB1" w:rsidDel="00E90888">
          <w:rPr>
            <w:rFonts w:ascii="Arial" w:hAnsi="Arial" w:cs="Arial"/>
            <w:sz w:val="20"/>
            <w:szCs w:val="20"/>
          </w:rPr>
          <w:delText>’s</w:delText>
        </w:r>
        <w:r w:rsidRPr="00512CB1" w:rsidDel="00E90888">
          <w:rPr>
            <w:rFonts w:ascii="Arial" w:hAnsi="Arial" w:cs="Arial"/>
            <w:sz w:val="20"/>
            <w:szCs w:val="20"/>
          </w:rPr>
          <w:delText xml:space="preserve"> request:</w:delText>
        </w:r>
      </w:del>
    </w:p>
    <w:p w14:paraId="3624BCE3" w14:textId="3A82C166" w:rsidR="00274F47" w:rsidRPr="003221A9" w:rsidDel="00E90888" w:rsidRDefault="00274F47" w:rsidP="00D432EF">
      <w:pPr>
        <w:tabs>
          <w:tab w:val="left" w:pos="-605"/>
          <w:tab w:val="left" w:pos="-360"/>
        </w:tabs>
        <w:spacing w:after="0" w:line="240" w:lineRule="auto"/>
        <w:jc w:val="both"/>
        <w:rPr>
          <w:del w:id="23" w:author="Sue Temple" w:date="2024-04-02T16:05:00Z"/>
          <w:rFonts w:ascii="Arial" w:hAnsi="Arial" w:cs="Arial"/>
          <w:sz w:val="16"/>
          <w:szCs w:val="16"/>
        </w:rPr>
      </w:pPr>
    </w:p>
    <w:p w14:paraId="3A6F2882" w14:textId="17D0FA6E" w:rsidR="00274F47" w:rsidRPr="00512CB1" w:rsidDel="00E90888" w:rsidRDefault="00274F47" w:rsidP="00274F47">
      <w:pPr>
        <w:pStyle w:val="BodyText"/>
        <w:numPr>
          <w:ilvl w:val="0"/>
          <w:numId w:val="6"/>
        </w:numPr>
        <w:ind w:left="1080"/>
        <w:rPr>
          <w:del w:id="24" w:author="Sue Temple" w:date="2024-04-02T16:05:00Z"/>
          <w:rFonts w:ascii="Arial" w:hAnsi="Arial" w:cs="Arial"/>
          <w:b/>
          <w:sz w:val="20"/>
          <w:szCs w:val="20"/>
        </w:rPr>
      </w:pPr>
      <w:del w:id="25" w:author="Sue Temple" w:date="2024-04-02T16:05:00Z">
        <w:r w:rsidRPr="00512CB1" w:rsidDel="00E90888">
          <w:rPr>
            <w:rFonts w:ascii="Arial" w:hAnsi="Arial" w:cs="Arial"/>
            <w:sz w:val="20"/>
            <w:szCs w:val="20"/>
          </w:rPr>
          <w:delText>Estimated Value (current, retro, or forecasted)</w:delText>
        </w:r>
      </w:del>
    </w:p>
    <w:p w14:paraId="5571C71C" w14:textId="4BBC92D5" w:rsidR="00274F47" w:rsidRPr="00512CB1" w:rsidDel="00E90888" w:rsidRDefault="00274F47" w:rsidP="00274F47">
      <w:pPr>
        <w:pStyle w:val="BodyText"/>
        <w:numPr>
          <w:ilvl w:val="0"/>
          <w:numId w:val="6"/>
        </w:numPr>
        <w:ind w:left="1080"/>
        <w:rPr>
          <w:del w:id="26" w:author="Sue Temple" w:date="2024-04-02T16:05:00Z"/>
          <w:rFonts w:ascii="Arial" w:hAnsi="Arial" w:cs="Arial"/>
          <w:b/>
          <w:sz w:val="20"/>
          <w:szCs w:val="20"/>
        </w:rPr>
      </w:pPr>
      <w:del w:id="27" w:author="Sue Temple" w:date="2024-04-02T16:05:00Z">
        <w:r w:rsidRPr="00512CB1" w:rsidDel="00E90888">
          <w:rPr>
            <w:rFonts w:ascii="Arial" w:hAnsi="Arial" w:cs="Arial"/>
            <w:sz w:val="20"/>
            <w:szCs w:val="20"/>
          </w:rPr>
          <w:delText>Estimated Value Range (current, retro, or forecasted)</w:delText>
        </w:r>
      </w:del>
    </w:p>
    <w:p w14:paraId="08F06CBE" w14:textId="3DBFB9E3" w:rsidR="00274F47" w:rsidRPr="00512CB1" w:rsidDel="00E90888" w:rsidRDefault="00274F47" w:rsidP="00274F47">
      <w:pPr>
        <w:pStyle w:val="BodyText"/>
        <w:numPr>
          <w:ilvl w:val="0"/>
          <w:numId w:val="6"/>
        </w:numPr>
        <w:ind w:left="1080"/>
        <w:rPr>
          <w:del w:id="28" w:author="Sue Temple" w:date="2024-04-02T16:05:00Z"/>
          <w:rFonts w:ascii="Arial" w:hAnsi="Arial" w:cs="Arial"/>
          <w:b/>
          <w:sz w:val="20"/>
          <w:szCs w:val="20"/>
        </w:rPr>
      </w:pPr>
      <w:del w:id="29" w:author="Sue Temple" w:date="2024-04-02T16:05:00Z">
        <w:r w:rsidRPr="00512CB1" w:rsidDel="00E90888">
          <w:rPr>
            <w:rFonts w:ascii="Arial" w:hAnsi="Arial" w:cs="Arial"/>
            <w:sz w:val="20"/>
            <w:szCs w:val="20"/>
          </w:rPr>
          <w:delText>AVM Confidence Score</w:delText>
        </w:r>
      </w:del>
    </w:p>
    <w:p w14:paraId="0A887A43" w14:textId="328871AA" w:rsidR="00274F47" w:rsidRPr="00512CB1" w:rsidDel="00E90888" w:rsidRDefault="00274F47" w:rsidP="00274F47">
      <w:pPr>
        <w:pStyle w:val="BodyText"/>
        <w:numPr>
          <w:ilvl w:val="0"/>
          <w:numId w:val="7"/>
        </w:numPr>
        <w:ind w:left="1080"/>
        <w:rPr>
          <w:del w:id="30" w:author="Sue Temple" w:date="2024-04-02T16:05:00Z"/>
          <w:rFonts w:ascii="Arial" w:hAnsi="Arial" w:cs="Arial"/>
          <w:b/>
          <w:sz w:val="20"/>
          <w:szCs w:val="20"/>
        </w:rPr>
      </w:pPr>
      <w:del w:id="31" w:author="Sue Temple" w:date="2024-04-02T16:05:00Z">
        <w:r w:rsidRPr="00512CB1" w:rsidDel="00E90888">
          <w:rPr>
            <w:rFonts w:ascii="Arial" w:hAnsi="Arial" w:cs="Arial"/>
            <w:sz w:val="20"/>
            <w:szCs w:val="20"/>
          </w:rPr>
          <w:delText>Result Comment (success, invalid address, etc.)</w:delText>
        </w:r>
      </w:del>
    </w:p>
    <w:p w14:paraId="30C70986" w14:textId="377D5FD9" w:rsidR="00274F47" w:rsidRPr="0099255E" w:rsidDel="00E90888" w:rsidRDefault="00274F47" w:rsidP="00D432EF">
      <w:pPr>
        <w:tabs>
          <w:tab w:val="left" w:pos="-605"/>
          <w:tab w:val="left" w:pos="-360"/>
        </w:tabs>
        <w:spacing w:after="0" w:line="240" w:lineRule="auto"/>
        <w:jc w:val="both"/>
        <w:rPr>
          <w:del w:id="32" w:author="Sue Temple" w:date="2024-04-02T16:05:00Z"/>
          <w:rFonts w:ascii="Arial" w:hAnsi="Arial" w:cs="Arial"/>
          <w:sz w:val="10"/>
          <w:szCs w:val="10"/>
        </w:rPr>
      </w:pPr>
    </w:p>
    <w:p w14:paraId="5EC52176" w14:textId="6AE8A45F" w:rsidR="00274F47" w:rsidRPr="00512CB1" w:rsidDel="00E90888" w:rsidRDefault="00274F47" w:rsidP="00274F47">
      <w:pPr>
        <w:spacing w:after="0" w:line="240" w:lineRule="auto"/>
        <w:ind w:left="720" w:hanging="720"/>
        <w:jc w:val="both"/>
        <w:rPr>
          <w:del w:id="33" w:author="Sue Temple" w:date="2024-04-02T16:05:00Z"/>
          <w:rFonts w:ascii="Arial" w:hAnsi="Arial" w:cs="Arial"/>
          <w:sz w:val="20"/>
          <w:szCs w:val="20"/>
        </w:rPr>
      </w:pPr>
      <w:del w:id="34" w:author="Sue Temple" w:date="2024-04-02T16:05:00Z">
        <w:r w:rsidRPr="00512CB1" w:rsidDel="00E90888">
          <w:rPr>
            <w:rFonts w:ascii="Arial" w:hAnsi="Arial" w:cs="Arial"/>
            <w:b/>
            <w:sz w:val="20"/>
            <w:szCs w:val="20"/>
            <w:u w:val="single"/>
          </w:rPr>
          <w:fldChar w:fldCharType="begin">
            <w:ffData>
              <w:name w:val="Text6"/>
              <w:enabled/>
              <w:calcOnExit w:val="0"/>
              <w:textInput/>
            </w:ffData>
          </w:fldChar>
        </w:r>
        <w:bookmarkStart w:id="35" w:name="Text6"/>
        <w:r w:rsidRPr="00512CB1" w:rsidDel="00E90888">
          <w:rPr>
            <w:rFonts w:ascii="Arial" w:hAnsi="Arial" w:cs="Arial"/>
            <w:b/>
            <w:sz w:val="20"/>
            <w:szCs w:val="20"/>
            <w:u w:val="single"/>
          </w:rPr>
          <w:delInstrText xml:space="preserve"> FORMTEXT </w:delInstrText>
        </w:r>
        <w:r w:rsidRPr="00512CB1" w:rsidDel="00E90888">
          <w:rPr>
            <w:rFonts w:ascii="Arial" w:hAnsi="Arial" w:cs="Arial"/>
            <w:b/>
            <w:sz w:val="20"/>
            <w:szCs w:val="20"/>
            <w:u w:val="single"/>
          </w:rPr>
        </w:r>
        <w:r w:rsidRPr="00512CB1" w:rsidDel="00E90888">
          <w:rPr>
            <w:rFonts w:ascii="Arial" w:hAnsi="Arial" w:cs="Arial"/>
            <w:b/>
            <w:sz w:val="20"/>
            <w:szCs w:val="20"/>
            <w:u w:val="single"/>
          </w:rPr>
          <w:fldChar w:fldCharType="separate"/>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000E696C" w:rsidDel="00E90888">
          <w:rPr>
            <w:rFonts w:ascii="Arial" w:hAnsi="Arial" w:cs="Arial"/>
            <w:b/>
            <w:noProof/>
            <w:sz w:val="20"/>
            <w:szCs w:val="20"/>
            <w:u w:val="single"/>
          </w:rPr>
          <w:delText> </w:delText>
        </w:r>
        <w:r w:rsidRPr="00512CB1" w:rsidDel="00E90888">
          <w:rPr>
            <w:rFonts w:ascii="Arial" w:hAnsi="Arial" w:cs="Arial"/>
            <w:sz w:val="20"/>
            <w:szCs w:val="20"/>
          </w:rPr>
          <w:fldChar w:fldCharType="end"/>
        </w:r>
        <w:bookmarkEnd w:id="35"/>
        <w:r w:rsidRPr="00512CB1" w:rsidDel="00E90888">
          <w:rPr>
            <w:rFonts w:ascii="Arial" w:hAnsi="Arial" w:cs="Arial"/>
            <w:sz w:val="20"/>
            <w:szCs w:val="20"/>
          </w:rPr>
          <w:tab/>
        </w:r>
        <w:r w:rsidRPr="00512CB1" w:rsidDel="00E90888">
          <w:rPr>
            <w:rFonts w:ascii="Arial" w:hAnsi="Arial" w:cs="Arial"/>
            <w:b/>
            <w:sz w:val="20"/>
            <w:szCs w:val="20"/>
          </w:rPr>
          <w:delText>Public-Record Lien Data Appends</w:delText>
        </w:r>
        <w:r w:rsidR="004633B1" w:rsidRPr="00512CB1" w:rsidDel="00E90888">
          <w:rPr>
            <w:rFonts w:ascii="Arial" w:hAnsi="Arial" w:cs="Arial"/>
            <w:sz w:val="20"/>
            <w:szCs w:val="20"/>
          </w:rPr>
          <w:delText xml:space="preserve">. </w:delText>
        </w:r>
        <w:r w:rsidRPr="00512CB1" w:rsidDel="00E90888">
          <w:rPr>
            <w:rFonts w:ascii="Arial" w:hAnsi="Arial" w:cs="Arial"/>
            <w:sz w:val="20"/>
            <w:szCs w:val="20"/>
          </w:rPr>
          <w:delText xml:space="preserve"> The following data elements are available to be returned as part of the AVM output for each submitted property in spreadsheet format, when available:</w:delText>
        </w:r>
      </w:del>
    </w:p>
    <w:p w14:paraId="4BA18628" w14:textId="79F6B955" w:rsidR="00274F47" w:rsidRPr="003221A9" w:rsidDel="00E90888" w:rsidRDefault="00274F47" w:rsidP="009111D0">
      <w:pPr>
        <w:tabs>
          <w:tab w:val="left" w:pos="-605"/>
          <w:tab w:val="left" w:pos="-360"/>
        </w:tabs>
        <w:spacing w:after="0" w:line="240" w:lineRule="auto"/>
        <w:jc w:val="both"/>
        <w:rPr>
          <w:del w:id="36" w:author="Sue Temple" w:date="2024-04-02T16:05:00Z"/>
          <w:rFonts w:ascii="Arial" w:hAnsi="Arial" w:cs="Arial"/>
          <w:sz w:val="16"/>
          <w:szCs w:val="16"/>
        </w:rPr>
      </w:pPr>
    </w:p>
    <w:p w14:paraId="0EA481A7" w14:textId="3670599E" w:rsidR="00274F47" w:rsidRPr="00512CB1" w:rsidDel="00E90888" w:rsidRDefault="00274F47" w:rsidP="00274F47">
      <w:pPr>
        <w:pStyle w:val="BodyText"/>
        <w:numPr>
          <w:ilvl w:val="0"/>
          <w:numId w:val="7"/>
        </w:numPr>
        <w:ind w:left="1080"/>
        <w:rPr>
          <w:del w:id="37" w:author="Sue Temple" w:date="2024-04-02T16:05:00Z"/>
          <w:rFonts w:ascii="Arial" w:hAnsi="Arial" w:cs="Arial"/>
          <w:sz w:val="19"/>
          <w:szCs w:val="19"/>
        </w:rPr>
      </w:pPr>
      <w:del w:id="38" w:author="Sue Temple" w:date="2024-04-02T16:05:00Z">
        <w:r w:rsidRPr="00512CB1" w:rsidDel="00E90888">
          <w:rPr>
            <w:rFonts w:ascii="Arial" w:hAnsi="Arial" w:cs="Arial"/>
            <w:sz w:val="19"/>
            <w:szCs w:val="19"/>
          </w:rPr>
          <w:delText>Last Property Purchase Date</w:delText>
        </w:r>
      </w:del>
    </w:p>
    <w:p w14:paraId="580EA454" w14:textId="78BA9410" w:rsidR="00274F47" w:rsidRPr="00512CB1" w:rsidDel="00E90888" w:rsidRDefault="00274F47" w:rsidP="00274F47">
      <w:pPr>
        <w:pStyle w:val="BodyText"/>
        <w:numPr>
          <w:ilvl w:val="0"/>
          <w:numId w:val="7"/>
        </w:numPr>
        <w:ind w:left="1080"/>
        <w:rPr>
          <w:del w:id="39" w:author="Sue Temple" w:date="2024-04-02T16:05:00Z"/>
          <w:rFonts w:ascii="Arial" w:hAnsi="Arial" w:cs="Arial"/>
          <w:sz w:val="19"/>
          <w:szCs w:val="19"/>
        </w:rPr>
      </w:pPr>
      <w:del w:id="40" w:author="Sue Temple" w:date="2024-04-02T16:05:00Z">
        <w:r w:rsidRPr="00512CB1" w:rsidDel="00E90888">
          <w:rPr>
            <w:rFonts w:ascii="Arial" w:hAnsi="Arial" w:cs="Arial"/>
            <w:sz w:val="19"/>
            <w:szCs w:val="19"/>
          </w:rPr>
          <w:delText>Last Property Purchase Price</w:delText>
        </w:r>
      </w:del>
    </w:p>
    <w:p w14:paraId="44C3215A" w14:textId="2F520434" w:rsidR="00274F47" w:rsidRPr="00512CB1" w:rsidDel="00E90888" w:rsidRDefault="00274F47" w:rsidP="00274F47">
      <w:pPr>
        <w:pStyle w:val="BodyText"/>
        <w:numPr>
          <w:ilvl w:val="0"/>
          <w:numId w:val="7"/>
        </w:numPr>
        <w:ind w:left="1080"/>
        <w:rPr>
          <w:del w:id="41" w:author="Sue Temple" w:date="2024-04-02T16:05:00Z"/>
          <w:rFonts w:ascii="Arial" w:hAnsi="Arial" w:cs="Arial"/>
          <w:sz w:val="19"/>
          <w:szCs w:val="19"/>
        </w:rPr>
      </w:pPr>
      <w:del w:id="42" w:author="Sue Temple" w:date="2024-04-02T16:05:00Z">
        <w:r w:rsidRPr="00512CB1" w:rsidDel="00E90888">
          <w:rPr>
            <w:rFonts w:ascii="Arial" w:hAnsi="Arial" w:cs="Arial"/>
            <w:sz w:val="19"/>
            <w:szCs w:val="19"/>
          </w:rPr>
          <w:delText>First Mortgage Date</w:delText>
        </w:r>
      </w:del>
    </w:p>
    <w:p w14:paraId="0CE356AF" w14:textId="2FE9CBAC" w:rsidR="00274F47" w:rsidRPr="00512CB1" w:rsidDel="00E90888" w:rsidRDefault="00274F47" w:rsidP="00274F47">
      <w:pPr>
        <w:pStyle w:val="BodyText"/>
        <w:numPr>
          <w:ilvl w:val="0"/>
          <w:numId w:val="7"/>
        </w:numPr>
        <w:ind w:left="1080"/>
        <w:rPr>
          <w:del w:id="43" w:author="Sue Temple" w:date="2024-04-02T16:05:00Z"/>
          <w:rFonts w:ascii="Arial" w:hAnsi="Arial" w:cs="Arial"/>
          <w:sz w:val="19"/>
          <w:szCs w:val="19"/>
        </w:rPr>
      </w:pPr>
      <w:del w:id="44" w:author="Sue Temple" w:date="2024-04-02T16:05:00Z">
        <w:r w:rsidRPr="00512CB1" w:rsidDel="00E90888">
          <w:rPr>
            <w:rFonts w:ascii="Arial" w:hAnsi="Arial" w:cs="Arial"/>
            <w:sz w:val="19"/>
            <w:szCs w:val="19"/>
          </w:rPr>
          <w:delText>First Mortgage Amount</w:delText>
        </w:r>
      </w:del>
    </w:p>
    <w:p w14:paraId="08813B03" w14:textId="5E4BB31F" w:rsidR="00274F47" w:rsidRPr="00512CB1" w:rsidDel="00E90888" w:rsidRDefault="00274F47" w:rsidP="00274F47">
      <w:pPr>
        <w:pStyle w:val="BodyText"/>
        <w:numPr>
          <w:ilvl w:val="0"/>
          <w:numId w:val="7"/>
        </w:numPr>
        <w:ind w:left="1080"/>
        <w:rPr>
          <w:del w:id="45" w:author="Sue Temple" w:date="2024-04-02T16:05:00Z"/>
          <w:rFonts w:ascii="Arial" w:hAnsi="Arial" w:cs="Arial"/>
          <w:sz w:val="19"/>
          <w:szCs w:val="19"/>
        </w:rPr>
      </w:pPr>
      <w:del w:id="46" w:author="Sue Temple" w:date="2024-04-02T16:05:00Z">
        <w:r w:rsidRPr="00512CB1" w:rsidDel="00E90888">
          <w:rPr>
            <w:rFonts w:ascii="Arial" w:hAnsi="Arial" w:cs="Arial"/>
            <w:sz w:val="19"/>
            <w:szCs w:val="19"/>
          </w:rPr>
          <w:delText>First Mortgage Rate Type</w:delText>
        </w:r>
      </w:del>
    </w:p>
    <w:p w14:paraId="60C1A7D9" w14:textId="056BC7A2" w:rsidR="00274F47" w:rsidRPr="00512CB1" w:rsidDel="00E90888" w:rsidRDefault="00274F47" w:rsidP="00274F47">
      <w:pPr>
        <w:pStyle w:val="BodyText"/>
        <w:numPr>
          <w:ilvl w:val="0"/>
          <w:numId w:val="7"/>
        </w:numPr>
        <w:ind w:left="1080"/>
        <w:rPr>
          <w:del w:id="47" w:author="Sue Temple" w:date="2024-04-02T16:05:00Z"/>
          <w:rFonts w:ascii="Arial" w:hAnsi="Arial" w:cs="Arial"/>
          <w:sz w:val="19"/>
          <w:szCs w:val="19"/>
        </w:rPr>
      </w:pPr>
      <w:del w:id="48" w:author="Sue Temple" w:date="2024-04-02T16:05:00Z">
        <w:r w:rsidRPr="00512CB1" w:rsidDel="00E90888">
          <w:rPr>
            <w:rFonts w:ascii="Arial" w:hAnsi="Arial" w:cs="Arial"/>
            <w:sz w:val="19"/>
            <w:szCs w:val="19"/>
          </w:rPr>
          <w:delText>First Mortgage Interest Rate</w:delText>
        </w:r>
      </w:del>
    </w:p>
    <w:p w14:paraId="00510DCC" w14:textId="44089857" w:rsidR="00274F47" w:rsidRPr="00512CB1" w:rsidDel="00E90888" w:rsidRDefault="00274F47" w:rsidP="00274F47">
      <w:pPr>
        <w:pStyle w:val="BodyText"/>
        <w:numPr>
          <w:ilvl w:val="0"/>
          <w:numId w:val="7"/>
        </w:numPr>
        <w:ind w:left="1080"/>
        <w:rPr>
          <w:del w:id="49" w:author="Sue Temple" w:date="2024-04-02T16:05:00Z"/>
          <w:rFonts w:ascii="Arial" w:hAnsi="Arial" w:cs="Arial"/>
          <w:sz w:val="19"/>
          <w:szCs w:val="19"/>
        </w:rPr>
      </w:pPr>
      <w:del w:id="50" w:author="Sue Temple" w:date="2024-04-02T16:05:00Z">
        <w:r w:rsidRPr="00512CB1" w:rsidDel="00E90888">
          <w:rPr>
            <w:rFonts w:ascii="Arial" w:hAnsi="Arial" w:cs="Arial"/>
            <w:sz w:val="19"/>
            <w:szCs w:val="19"/>
          </w:rPr>
          <w:delText>First Mortgage Loan Type</w:delText>
        </w:r>
      </w:del>
    </w:p>
    <w:p w14:paraId="408AF60B" w14:textId="7479C9BE" w:rsidR="00274F47" w:rsidRPr="00512CB1" w:rsidDel="00E90888" w:rsidRDefault="00274F47" w:rsidP="00274F47">
      <w:pPr>
        <w:pStyle w:val="BodyText"/>
        <w:numPr>
          <w:ilvl w:val="0"/>
          <w:numId w:val="7"/>
        </w:numPr>
        <w:ind w:left="1080"/>
        <w:rPr>
          <w:del w:id="51" w:author="Sue Temple" w:date="2024-04-02T16:05:00Z"/>
          <w:rFonts w:ascii="Arial" w:hAnsi="Arial" w:cs="Arial"/>
          <w:sz w:val="19"/>
          <w:szCs w:val="19"/>
        </w:rPr>
      </w:pPr>
      <w:del w:id="52" w:author="Sue Temple" w:date="2024-04-02T16:05:00Z">
        <w:r w:rsidRPr="00512CB1" w:rsidDel="00E90888">
          <w:rPr>
            <w:rFonts w:ascii="Arial" w:hAnsi="Arial" w:cs="Arial"/>
            <w:sz w:val="19"/>
            <w:szCs w:val="19"/>
          </w:rPr>
          <w:delText>Estimated First Mortgage Balance</w:delText>
        </w:r>
      </w:del>
    </w:p>
    <w:p w14:paraId="2E0DE0E9" w14:textId="71323614" w:rsidR="00274F47" w:rsidRPr="00512CB1" w:rsidDel="00E90888" w:rsidRDefault="00274F47" w:rsidP="00274F47">
      <w:pPr>
        <w:pStyle w:val="BodyText"/>
        <w:numPr>
          <w:ilvl w:val="0"/>
          <w:numId w:val="7"/>
        </w:numPr>
        <w:ind w:left="1080"/>
        <w:rPr>
          <w:del w:id="53" w:author="Sue Temple" w:date="2024-04-02T16:05:00Z"/>
          <w:rFonts w:ascii="Arial" w:hAnsi="Arial" w:cs="Arial"/>
          <w:sz w:val="19"/>
          <w:szCs w:val="19"/>
        </w:rPr>
      </w:pPr>
      <w:del w:id="54" w:author="Sue Temple" w:date="2024-04-02T16:05:00Z">
        <w:r w:rsidRPr="00512CB1" w:rsidDel="00E90888">
          <w:rPr>
            <w:rFonts w:ascii="Arial" w:hAnsi="Arial" w:cs="Arial"/>
            <w:sz w:val="19"/>
            <w:szCs w:val="19"/>
          </w:rPr>
          <w:delText>Second Mortgage Date</w:delText>
        </w:r>
      </w:del>
    </w:p>
    <w:p w14:paraId="657A157F" w14:textId="0ABFA59B" w:rsidR="00274F47" w:rsidRPr="00512CB1" w:rsidDel="00E90888" w:rsidRDefault="00274F47" w:rsidP="00274F47">
      <w:pPr>
        <w:pStyle w:val="BodyText"/>
        <w:numPr>
          <w:ilvl w:val="0"/>
          <w:numId w:val="7"/>
        </w:numPr>
        <w:ind w:left="1080"/>
        <w:rPr>
          <w:del w:id="55" w:author="Sue Temple" w:date="2024-04-02T16:05:00Z"/>
          <w:rFonts w:ascii="Arial" w:hAnsi="Arial" w:cs="Arial"/>
          <w:sz w:val="19"/>
          <w:szCs w:val="19"/>
        </w:rPr>
      </w:pPr>
      <w:del w:id="56" w:author="Sue Temple" w:date="2024-04-02T16:05:00Z">
        <w:r w:rsidRPr="00512CB1" w:rsidDel="00E90888">
          <w:rPr>
            <w:rFonts w:ascii="Arial" w:hAnsi="Arial" w:cs="Arial"/>
            <w:sz w:val="19"/>
            <w:szCs w:val="19"/>
          </w:rPr>
          <w:delText>Second Mortgage Amount</w:delText>
        </w:r>
      </w:del>
    </w:p>
    <w:p w14:paraId="17979496" w14:textId="53CC80E8" w:rsidR="00274F47" w:rsidRPr="00512CB1" w:rsidDel="00E90888" w:rsidRDefault="00274F47" w:rsidP="00274F47">
      <w:pPr>
        <w:pStyle w:val="BodyText"/>
        <w:numPr>
          <w:ilvl w:val="0"/>
          <w:numId w:val="7"/>
        </w:numPr>
        <w:ind w:left="1080"/>
        <w:rPr>
          <w:del w:id="57" w:author="Sue Temple" w:date="2024-04-02T16:05:00Z"/>
          <w:rFonts w:ascii="Arial" w:hAnsi="Arial" w:cs="Arial"/>
          <w:sz w:val="19"/>
          <w:szCs w:val="19"/>
        </w:rPr>
      </w:pPr>
      <w:del w:id="58" w:author="Sue Temple" w:date="2024-04-02T16:05:00Z">
        <w:r w:rsidRPr="00512CB1" w:rsidDel="00E90888">
          <w:rPr>
            <w:rFonts w:ascii="Arial" w:hAnsi="Arial" w:cs="Arial"/>
            <w:sz w:val="19"/>
            <w:szCs w:val="19"/>
          </w:rPr>
          <w:delText>Second Mortgage Rate Type</w:delText>
        </w:r>
      </w:del>
    </w:p>
    <w:p w14:paraId="2D2C041A" w14:textId="559FBD61" w:rsidR="00274F47" w:rsidRPr="00512CB1" w:rsidDel="00E90888" w:rsidRDefault="00274F47" w:rsidP="00274F47">
      <w:pPr>
        <w:pStyle w:val="BodyText"/>
        <w:numPr>
          <w:ilvl w:val="0"/>
          <w:numId w:val="7"/>
        </w:numPr>
        <w:ind w:left="1080"/>
        <w:rPr>
          <w:del w:id="59" w:author="Sue Temple" w:date="2024-04-02T16:05:00Z"/>
          <w:rFonts w:ascii="Arial" w:hAnsi="Arial" w:cs="Arial"/>
          <w:sz w:val="19"/>
          <w:szCs w:val="19"/>
        </w:rPr>
      </w:pPr>
      <w:del w:id="60" w:author="Sue Temple" w:date="2024-04-02T16:05:00Z">
        <w:r w:rsidRPr="00512CB1" w:rsidDel="00E90888">
          <w:rPr>
            <w:rFonts w:ascii="Arial" w:hAnsi="Arial" w:cs="Arial"/>
            <w:sz w:val="19"/>
            <w:szCs w:val="19"/>
          </w:rPr>
          <w:delText>Second Mortgage Interest Rate</w:delText>
        </w:r>
      </w:del>
    </w:p>
    <w:p w14:paraId="0CA62979" w14:textId="2F617BAF" w:rsidR="00274F47" w:rsidRPr="00512CB1" w:rsidDel="00E90888" w:rsidRDefault="00274F47" w:rsidP="00274F47">
      <w:pPr>
        <w:pStyle w:val="BodyText"/>
        <w:numPr>
          <w:ilvl w:val="0"/>
          <w:numId w:val="7"/>
        </w:numPr>
        <w:ind w:left="1080"/>
        <w:rPr>
          <w:del w:id="61" w:author="Sue Temple" w:date="2024-04-02T16:05:00Z"/>
          <w:rFonts w:ascii="Arial" w:hAnsi="Arial" w:cs="Arial"/>
          <w:sz w:val="19"/>
          <w:szCs w:val="19"/>
        </w:rPr>
      </w:pPr>
      <w:del w:id="62" w:author="Sue Temple" w:date="2024-04-02T16:05:00Z">
        <w:r w:rsidRPr="00512CB1" w:rsidDel="00E90888">
          <w:rPr>
            <w:rFonts w:ascii="Arial" w:hAnsi="Arial" w:cs="Arial"/>
            <w:sz w:val="19"/>
            <w:szCs w:val="19"/>
          </w:rPr>
          <w:delText xml:space="preserve">Second Mortgage Loan Type </w:delText>
        </w:r>
      </w:del>
    </w:p>
    <w:p w14:paraId="5D91BA22" w14:textId="311260E0" w:rsidR="00274F47" w:rsidRPr="00512CB1" w:rsidDel="00E90888" w:rsidRDefault="00274F47" w:rsidP="00274F47">
      <w:pPr>
        <w:pStyle w:val="BodyText"/>
        <w:numPr>
          <w:ilvl w:val="0"/>
          <w:numId w:val="7"/>
        </w:numPr>
        <w:ind w:left="1080"/>
        <w:rPr>
          <w:del w:id="63" w:author="Sue Temple" w:date="2024-04-02T16:05:00Z"/>
          <w:rFonts w:ascii="Arial" w:hAnsi="Arial" w:cs="Arial"/>
          <w:sz w:val="19"/>
          <w:szCs w:val="19"/>
        </w:rPr>
      </w:pPr>
      <w:del w:id="64" w:author="Sue Temple" w:date="2024-04-02T16:05:00Z">
        <w:r w:rsidRPr="00512CB1" w:rsidDel="00E90888">
          <w:rPr>
            <w:rFonts w:ascii="Arial" w:hAnsi="Arial" w:cs="Arial"/>
            <w:sz w:val="19"/>
            <w:szCs w:val="19"/>
          </w:rPr>
          <w:delText>First Lien Lender Name</w:delText>
        </w:r>
      </w:del>
    </w:p>
    <w:p w14:paraId="3A9E8684" w14:textId="17B10830" w:rsidR="00274F47" w:rsidRPr="00512CB1" w:rsidDel="00E90888" w:rsidRDefault="00274F47" w:rsidP="00274F47">
      <w:pPr>
        <w:pStyle w:val="BodyText"/>
        <w:numPr>
          <w:ilvl w:val="0"/>
          <w:numId w:val="7"/>
        </w:numPr>
        <w:ind w:left="1080"/>
        <w:rPr>
          <w:del w:id="65" w:author="Sue Temple" w:date="2024-04-02T16:05:00Z"/>
          <w:rFonts w:ascii="Arial" w:hAnsi="Arial" w:cs="Arial"/>
          <w:sz w:val="19"/>
          <w:szCs w:val="19"/>
        </w:rPr>
      </w:pPr>
      <w:del w:id="66" w:author="Sue Temple" w:date="2024-04-02T16:05:00Z">
        <w:r w:rsidRPr="00512CB1" w:rsidDel="00E90888">
          <w:rPr>
            <w:rFonts w:ascii="Arial" w:hAnsi="Arial" w:cs="Arial"/>
            <w:sz w:val="19"/>
            <w:szCs w:val="19"/>
          </w:rPr>
          <w:delText>Second Lien Lender Name</w:delText>
        </w:r>
      </w:del>
    </w:p>
    <w:p w14:paraId="6E9B3976" w14:textId="2DB555D0" w:rsidR="00274F47" w:rsidRPr="00512CB1" w:rsidDel="00E90888" w:rsidRDefault="00274F47" w:rsidP="00274F47">
      <w:pPr>
        <w:pStyle w:val="BodyText"/>
        <w:numPr>
          <w:ilvl w:val="0"/>
          <w:numId w:val="7"/>
        </w:numPr>
        <w:ind w:left="1080"/>
        <w:rPr>
          <w:del w:id="67" w:author="Sue Temple" w:date="2024-04-02T16:05:00Z"/>
          <w:rFonts w:ascii="Arial" w:hAnsi="Arial" w:cs="Arial"/>
          <w:sz w:val="19"/>
          <w:szCs w:val="19"/>
        </w:rPr>
      </w:pPr>
      <w:del w:id="68" w:author="Sue Temple" w:date="2024-04-02T16:05:00Z">
        <w:r w:rsidRPr="00512CB1" w:rsidDel="00E90888">
          <w:rPr>
            <w:rFonts w:ascii="Arial" w:hAnsi="Arial" w:cs="Arial"/>
            <w:sz w:val="19"/>
            <w:szCs w:val="19"/>
          </w:rPr>
          <w:delText>Estimated Second Mortgage Balance</w:delText>
        </w:r>
      </w:del>
    </w:p>
    <w:p w14:paraId="53F856F5" w14:textId="313DCBFD" w:rsidR="00274F47" w:rsidRPr="00512CB1" w:rsidDel="00E90888" w:rsidRDefault="00274F47" w:rsidP="00274F47">
      <w:pPr>
        <w:pStyle w:val="BodyText"/>
        <w:numPr>
          <w:ilvl w:val="0"/>
          <w:numId w:val="7"/>
        </w:numPr>
        <w:ind w:left="1080"/>
        <w:rPr>
          <w:del w:id="69" w:author="Sue Temple" w:date="2024-04-02T16:05:00Z"/>
          <w:rFonts w:ascii="Arial" w:hAnsi="Arial" w:cs="Arial"/>
          <w:sz w:val="19"/>
          <w:szCs w:val="19"/>
        </w:rPr>
      </w:pPr>
      <w:del w:id="70" w:author="Sue Temple" w:date="2024-04-02T16:05:00Z">
        <w:r w:rsidRPr="00512CB1" w:rsidDel="00E90888">
          <w:rPr>
            <w:rFonts w:ascii="Arial" w:hAnsi="Arial" w:cs="Arial"/>
            <w:sz w:val="19"/>
            <w:szCs w:val="19"/>
          </w:rPr>
          <w:delText>Estimated LTV (only available with purchase of AVM)</w:delText>
        </w:r>
      </w:del>
    </w:p>
    <w:p w14:paraId="792CCED7" w14:textId="3F8BB87B" w:rsidR="00274F47" w:rsidRPr="00512CB1" w:rsidDel="00E90888" w:rsidRDefault="00274F47" w:rsidP="00274F47">
      <w:pPr>
        <w:pStyle w:val="BodyText"/>
        <w:numPr>
          <w:ilvl w:val="0"/>
          <w:numId w:val="7"/>
        </w:numPr>
        <w:ind w:left="1080"/>
        <w:rPr>
          <w:del w:id="71" w:author="Sue Temple" w:date="2024-04-02T16:05:00Z"/>
          <w:rFonts w:ascii="Arial" w:hAnsi="Arial" w:cs="Arial"/>
          <w:sz w:val="19"/>
          <w:szCs w:val="19"/>
        </w:rPr>
      </w:pPr>
      <w:del w:id="72" w:author="Sue Temple" w:date="2024-04-02T16:05:00Z">
        <w:r w:rsidRPr="00512CB1" w:rsidDel="00E90888">
          <w:rPr>
            <w:rFonts w:ascii="Arial" w:hAnsi="Arial" w:cs="Arial"/>
            <w:sz w:val="19"/>
            <w:szCs w:val="19"/>
          </w:rPr>
          <w:delText>Estimated CLTV (only available with purchase of AVM)</w:delText>
        </w:r>
      </w:del>
    </w:p>
    <w:p w14:paraId="47080624" w14:textId="6A722C1D" w:rsidR="00274F47" w:rsidRPr="00512CB1" w:rsidDel="00E90888" w:rsidRDefault="00274F47" w:rsidP="00274F47">
      <w:pPr>
        <w:pStyle w:val="BodyText"/>
        <w:numPr>
          <w:ilvl w:val="0"/>
          <w:numId w:val="7"/>
        </w:numPr>
        <w:ind w:left="1080"/>
        <w:rPr>
          <w:del w:id="73" w:author="Sue Temple" w:date="2024-04-02T16:05:00Z"/>
          <w:rFonts w:ascii="Arial" w:hAnsi="Arial" w:cs="Arial"/>
          <w:sz w:val="19"/>
          <w:szCs w:val="19"/>
        </w:rPr>
      </w:pPr>
      <w:del w:id="74" w:author="Sue Temple" w:date="2024-04-02T16:05:00Z">
        <w:r w:rsidRPr="00512CB1" w:rsidDel="00E90888">
          <w:rPr>
            <w:rFonts w:ascii="Arial" w:hAnsi="Arial" w:cs="Arial"/>
            <w:sz w:val="19"/>
            <w:szCs w:val="19"/>
          </w:rPr>
          <w:delText>Owner Occupancy Flag</w:delText>
        </w:r>
      </w:del>
    </w:p>
    <w:p w14:paraId="19E06C9F" w14:textId="31F7D2C1" w:rsidR="00274F47" w:rsidRPr="00512CB1" w:rsidDel="00E90888" w:rsidRDefault="00274F47" w:rsidP="00274F47">
      <w:pPr>
        <w:pStyle w:val="BodyText"/>
        <w:numPr>
          <w:ilvl w:val="0"/>
          <w:numId w:val="7"/>
        </w:numPr>
        <w:ind w:left="1080"/>
        <w:rPr>
          <w:del w:id="75" w:author="Sue Temple" w:date="2024-04-02T16:05:00Z"/>
          <w:rFonts w:ascii="Arial" w:hAnsi="Arial" w:cs="Arial"/>
          <w:sz w:val="19"/>
          <w:szCs w:val="19"/>
        </w:rPr>
      </w:pPr>
      <w:del w:id="76" w:author="Sue Temple" w:date="2024-04-02T16:05:00Z">
        <w:r w:rsidRPr="00512CB1" w:rsidDel="00E90888">
          <w:rPr>
            <w:rFonts w:ascii="Arial" w:hAnsi="Arial" w:cs="Arial"/>
            <w:sz w:val="19"/>
            <w:szCs w:val="19"/>
          </w:rPr>
          <w:delText>Tax Bill Mailing Address</w:delText>
        </w:r>
      </w:del>
    </w:p>
    <w:p w14:paraId="51B3C58F" w14:textId="0B5CF222" w:rsidR="00274F47" w:rsidRPr="003221A9" w:rsidDel="00E90888" w:rsidRDefault="00274F47" w:rsidP="0099255E">
      <w:pPr>
        <w:tabs>
          <w:tab w:val="left" w:pos="-605"/>
          <w:tab w:val="left" w:pos="-360"/>
        </w:tabs>
        <w:spacing w:after="0" w:line="240" w:lineRule="auto"/>
        <w:jc w:val="both"/>
        <w:rPr>
          <w:del w:id="77" w:author="Sue Temple" w:date="2024-04-02T16:05:00Z"/>
          <w:rFonts w:ascii="Arial" w:hAnsi="Arial" w:cs="Arial"/>
          <w:sz w:val="16"/>
          <w:szCs w:val="16"/>
        </w:rPr>
      </w:pPr>
    </w:p>
    <w:p w14:paraId="78AEE8D2" w14:textId="7716E521" w:rsidR="00274F47" w:rsidRPr="00512CB1" w:rsidDel="00E90888" w:rsidRDefault="004633B1" w:rsidP="00956CD7">
      <w:pPr>
        <w:pStyle w:val="BodyTextIndent3"/>
        <w:tabs>
          <w:tab w:val="left" w:pos="360"/>
        </w:tabs>
        <w:spacing w:after="0" w:line="240" w:lineRule="auto"/>
        <w:ind w:left="0"/>
        <w:jc w:val="both"/>
        <w:rPr>
          <w:del w:id="78" w:author="Sue Temple" w:date="2024-04-02T16:05:00Z"/>
          <w:rFonts w:ascii="Arial" w:hAnsi="Arial" w:cs="Arial"/>
          <w:sz w:val="20"/>
          <w:szCs w:val="20"/>
        </w:rPr>
      </w:pPr>
      <w:del w:id="79" w:author="Sue Temple" w:date="2024-04-02T16:05:00Z">
        <w:r w:rsidRPr="00512CB1" w:rsidDel="00E90888">
          <w:rPr>
            <w:rFonts w:ascii="Arial" w:hAnsi="Arial" w:cs="Arial"/>
            <w:b/>
            <w:sz w:val="20"/>
            <w:szCs w:val="20"/>
          </w:rPr>
          <w:delText>B.</w:delText>
        </w:r>
        <w:r w:rsidRPr="00512CB1" w:rsidDel="00E90888">
          <w:rPr>
            <w:rFonts w:ascii="Arial" w:hAnsi="Arial" w:cs="Arial"/>
            <w:b/>
            <w:sz w:val="20"/>
            <w:szCs w:val="20"/>
          </w:rPr>
          <w:tab/>
        </w:r>
        <w:r w:rsidR="00274F47" w:rsidRPr="00512CB1" w:rsidDel="00E90888">
          <w:rPr>
            <w:rFonts w:ascii="Arial" w:hAnsi="Arial" w:cs="Arial"/>
            <w:b/>
            <w:sz w:val="20"/>
            <w:szCs w:val="20"/>
          </w:rPr>
          <w:delText>Terms and Conditions Applicable to ALLL Services.</w:delText>
        </w:r>
        <w:r w:rsidR="00274F47" w:rsidRPr="00512CB1" w:rsidDel="00E90888">
          <w:rPr>
            <w:rFonts w:ascii="Arial" w:hAnsi="Arial" w:cs="Arial"/>
            <w:sz w:val="20"/>
            <w:szCs w:val="20"/>
          </w:rPr>
          <w:delText xml:space="preserve">  </w:delText>
        </w:r>
        <w:r w:rsidR="00302893" w:rsidRPr="00512CB1" w:rsidDel="00E90888">
          <w:rPr>
            <w:rFonts w:ascii="Arial" w:hAnsi="Arial" w:cs="Arial"/>
            <w:sz w:val="20"/>
            <w:szCs w:val="20"/>
          </w:rPr>
          <w:delText>The following terms and conditions apply to the ALLL Services.</w:delText>
        </w:r>
      </w:del>
    </w:p>
    <w:p w14:paraId="6926B360" w14:textId="4461199A" w:rsidR="00274F47" w:rsidRPr="003221A9" w:rsidDel="00E90888" w:rsidRDefault="00274F47" w:rsidP="0099255E">
      <w:pPr>
        <w:tabs>
          <w:tab w:val="left" w:pos="-605"/>
          <w:tab w:val="left" w:pos="-360"/>
        </w:tabs>
        <w:spacing w:after="0" w:line="240" w:lineRule="auto"/>
        <w:jc w:val="both"/>
        <w:rPr>
          <w:del w:id="80" w:author="Sue Temple" w:date="2024-04-02T16:05:00Z"/>
          <w:rFonts w:ascii="Arial" w:hAnsi="Arial" w:cs="Arial"/>
          <w:sz w:val="16"/>
          <w:szCs w:val="16"/>
        </w:rPr>
      </w:pPr>
    </w:p>
    <w:p w14:paraId="02410E11" w14:textId="6FDA6C4F" w:rsidR="004F3377" w:rsidRPr="00512CB1" w:rsidDel="00E90888" w:rsidRDefault="004F3377" w:rsidP="004633B1">
      <w:pPr>
        <w:pStyle w:val="ListParagraph"/>
        <w:numPr>
          <w:ilvl w:val="3"/>
          <w:numId w:val="2"/>
        </w:numPr>
        <w:tabs>
          <w:tab w:val="left" w:pos="270"/>
        </w:tabs>
        <w:overflowPunct/>
        <w:autoSpaceDE/>
        <w:autoSpaceDN/>
        <w:adjustRightInd/>
        <w:ind w:left="360" w:firstLine="0"/>
        <w:jc w:val="both"/>
        <w:textAlignment w:val="auto"/>
        <w:rPr>
          <w:del w:id="81" w:author="Sue Temple" w:date="2024-04-02T16:05:00Z"/>
          <w:rFonts w:ascii="Arial" w:hAnsi="Arial" w:cs="Arial"/>
        </w:rPr>
      </w:pPr>
      <w:del w:id="82" w:author="Sue Temple" w:date="2024-04-02T16:05:00Z">
        <w:r w:rsidRPr="00512CB1" w:rsidDel="00E90888">
          <w:rPr>
            <w:rFonts w:ascii="Arial" w:hAnsi="Arial" w:cs="Arial"/>
            <w:u w:val="single"/>
          </w:rPr>
          <w:delText>License and Permitted Applications</w:delText>
        </w:r>
        <w:r w:rsidRPr="00512CB1" w:rsidDel="00E90888">
          <w:rPr>
            <w:rFonts w:ascii="Arial" w:hAnsi="Arial" w:cs="Arial"/>
          </w:rPr>
          <w:delText xml:space="preserve">.  </w:delText>
        </w:r>
        <w:r w:rsidR="00512CB1" w:rsidDel="00E90888">
          <w:rPr>
            <w:rFonts w:ascii="Arial" w:hAnsi="Arial" w:cs="Arial"/>
          </w:rPr>
          <w:delText>Xactus</w:delText>
        </w:r>
        <w:r w:rsidRPr="00512CB1" w:rsidDel="00E90888">
          <w:rPr>
            <w:rFonts w:ascii="Arial" w:hAnsi="Arial" w:cs="Arial"/>
          </w:rPr>
          <w:delText xml:space="preserve"> grants to </w:delText>
        </w:r>
        <w:r w:rsidR="00BF31A4" w:rsidRPr="00512CB1" w:rsidDel="00E90888">
          <w:rPr>
            <w:rFonts w:ascii="Arial" w:hAnsi="Arial" w:cs="Arial"/>
          </w:rPr>
          <w:delText>Company</w:delText>
        </w:r>
        <w:r w:rsidRPr="00512CB1" w:rsidDel="00E90888">
          <w:rPr>
            <w:rFonts w:ascii="Arial" w:hAnsi="Arial" w:cs="Arial"/>
          </w:rPr>
          <w:delText xml:space="preserve"> a non-exclusive, non-transferable license to use the ALLL Services subject to the terms and conditions of the Agreement and this Addendum, solely for </w:delText>
        </w:r>
        <w:r w:rsidR="00BF31A4" w:rsidRPr="00512CB1" w:rsidDel="00E90888">
          <w:rPr>
            <w:rFonts w:ascii="Arial" w:hAnsi="Arial" w:cs="Arial"/>
          </w:rPr>
          <w:delText>Company</w:delText>
        </w:r>
        <w:r w:rsidR="00A4799E" w:rsidRPr="00512CB1" w:rsidDel="00E90888">
          <w:rPr>
            <w:rFonts w:ascii="Arial" w:hAnsi="Arial" w:cs="Arial"/>
          </w:rPr>
          <w:delText>’s</w:delText>
        </w:r>
        <w:r w:rsidRPr="00512CB1" w:rsidDel="00E90888">
          <w:rPr>
            <w:rFonts w:ascii="Arial" w:hAnsi="Arial" w:cs="Arial"/>
          </w:rPr>
          <w:delText xml:space="preserve"> internal business purposes, with no right to resell or redistribute the ALLL Services, in whole or in part.  Unless </w:delText>
        </w:r>
        <w:r w:rsidR="00512CB1" w:rsidDel="00E90888">
          <w:rPr>
            <w:rFonts w:ascii="Arial" w:hAnsi="Arial" w:cs="Arial"/>
          </w:rPr>
          <w:delText>Xactus</w:delText>
        </w:r>
        <w:r w:rsidRPr="00512CB1" w:rsidDel="00E90888">
          <w:rPr>
            <w:rFonts w:ascii="Arial" w:hAnsi="Arial" w:cs="Arial"/>
          </w:rPr>
          <w:delText xml:space="preserve"> agrees in writing otherwise, the licensed information received via the ALLL Services is provided for a “one-time” use only.  </w:delText>
        </w:r>
        <w:r w:rsidR="00BF31A4" w:rsidRPr="00512CB1" w:rsidDel="00E90888">
          <w:rPr>
            <w:rFonts w:ascii="Arial" w:hAnsi="Arial" w:cs="Arial"/>
          </w:rPr>
          <w:delText>Company</w:delText>
        </w:r>
        <w:r w:rsidRPr="00512CB1" w:rsidDel="00E90888">
          <w:rPr>
            <w:rFonts w:ascii="Arial" w:hAnsi="Arial" w:cs="Arial"/>
          </w:rPr>
          <w:delText xml:space="preserve"> may archive the licensed information solely for audit purposes for twelve (12) months after the date on which </w:delText>
        </w:r>
        <w:r w:rsidR="00512CB1" w:rsidDel="00E90888">
          <w:rPr>
            <w:rFonts w:ascii="Arial" w:hAnsi="Arial" w:cs="Arial"/>
          </w:rPr>
          <w:delText>Xactus</w:delText>
        </w:r>
        <w:r w:rsidRPr="00512CB1" w:rsidDel="00E90888">
          <w:rPr>
            <w:rFonts w:ascii="Arial" w:hAnsi="Arial" w:cs="Arial"/>
          </w:rPr>
          <w:delText xml:space="preserve"> provided that licensed information to </w:delText>
        </w:r>
        <w:r w:rsidR="00BF31A4" w:rsidRPr="00512CB1" w:rsidDel="00E90888">
          <w:rPr>
            <w:rFonts w:ascii="Arial" w:hAnsi="Arial" w:cs="Arial"/>
          </w:rPr>
          <w:delText>Company</w:delText>
        </w:r>
        <w:r w:rsidRPr="00512CB1" w:rsidDel="00E90888">
          <w:rPr>
            <w:rFonts w:ascii="Arial" w:hAnsi="Arial" w:cs="Arial"/>
          </w:rPr>
          <w:delText xml:space="preserve"> (the “Archive Period”).  Upon the expiration of the Archive Period, </w:delText>
        </w:r>
        <w:r w:rsidR="00BF31A4" w:rsidRPr="00512CB1" w:rsidDel="00E90888">
          <w:rPr>
            <w:rFonts w:ascii="Arial" w:hAnsi="Arial" w:cs="Arial"/>
          </w:rPr>
          <w:delText>Company</w:delText>
        </w:r>
        <w:r w:rsidRPr="00512CB1" w:rsidDel="00E90888">
          <w:rPr>
            <w:rFonts w:ascii="Arial" w:hAnsi="Arial" w:cs="Arial"/>
          </w:rPr>
          <w:delText xml:space="preserve"> will within a reasonable period of time, not to exceed one hundred and twenty (120) days, destroy or delete the applicable licensed information from its files and computer systems, including all copies thereof, no matter how stored.  Upon </w:delText>
        </w:r>
        <w:r w:rsidR="00512CB1" w:rsidDel="00E90888">
          <w:rPr>
            <w:rFonts w:ascii="Arial" w:hAnsi="Arial" w:cs="Arial"/>
          </w:rPr>
          <w:delText>Xactus’</w:delText>
        </w:r>
        <w:r w:rsidRPr="00512CB1" w:rsidDel="00E90888">
          <w:rPr>
            <w:rFonts w:ascii="Arial" w:hAnsi="Arial" w:cs="Arial"/>
          </w:rPr>
          <w:delText xml:space="preserve"> request, </w:delText>
        </w:r>
        <w:r w:rsidR="00BF31A4" w:rsidRPr="00512CB1" w:rsidDel="00E90888">
          <w:rPr>
            <w:rFonts w:ascii="Arial" w:hAnsi="Arial" w:cs="Arial"/>
          </w:rPr>
          <w:delText>Company</w:delText>
        </w:r>
        <w:r w:rsidRPr="00512CB1" w:rsidDel="00E90888">
          <w:rPr>
            <w:rFonts w:ascii="Arial" w:hAnsi="Arial" w:cs="Arial"/>
          </w:rPr>
          <w:delText xml:space="preserve"> will certify in writing that it has completed the foregoing activity. </w:delText>
        </w:r>
      </w:del>
    </w:p>
    <w:p w14:paraId="14C56158" w14:textId="4B7EB64D" w:rsidR="003221A9" w:rsidDel="00E90888" w:rsidRDefault="003221A9">
      <w:pPr>
        <w:rPr>
          <w:del w:id="83" w:author="Sue Temple" w:date="2024-04-02T16:05:00Z"/>
          <w:rFonts w:ascii="Arial" w:hAnsi="Arial" w:cs="Arial"/>
          <w:sz w:val="16"/>
          <w:szCs w:val="16"/>
        </w:rPr>
      </w:pPr>
      <w:del w:id="84" w:author="Sue Temple" w:date="2024-04-02T16:05:00Z">
        <w:r w:rsidDel="00E90888">
          <w:rPr>
            <w:rFonts w:ascii="Arial" w:hAnsi="Arial" w:cs="Arial"/>
            <w:sz w:val="16"/>
            <w:szCs w:val="16"/>
          </w:rPr>
          <w:br w:type="page"/>
        </w:r>
      </w:del>
    </w:p>
    <w:p w14:paraId="7334252A" w14:textId="429ADE16" w:rsidR="004F3377" w:rsidRPr="00512CB1" w:rsidDel="00E90888" w:rsidRDefault="004F3377" w:rsidP="00A4799E">
      <w:pPr>
        <w:pStyle w:val="ListParagraph"/>
        <w:numPr>
          <w:ilvl w:val="3"/>
          <w:numId w:val="2"/>
        </w:numPr>
        <w:tabs>
          <w:tab w:val="left" w:pos="270"/>
          <w:tab w:val="left" w:pos="540"/>
        </w:tabs>
        <w:overflowPunct/>
        <w:autoSpaceDE/>
        <w:autoSpaceDN/>
        <w:adjustRightInd/>
        <w:ind w:left="270" w:firstLine="0"/>
        <w:jc w:val="both"/>
        <w:textAlignment w:val="auto"/>
        <w:rPr>
          <w:del w:id="85" w:author="Sue Temple" w:date="2024-04-02T16:05:00Z"/>
          <w:rFonts w:ascii="Arial" w:hAnsi="Arial" w:cs="Arial"/>
        </w:rPr>
      </w:pPr>
      <w:del w:id="86" w:author="Sue Temple" w:date="2024-04-02T16:05:00Z">
        <w:r w:rsidRPr="00512CB1" w:rsidDel="00E90888">
          <w:rPr>
            <w:rFonts w:ascii="Arial" w:hAnsi="Arial" w:cs="Arial"/>
            <w:u w:val="single"/>
          </w:rPr>
          <w:lastRenderedPageBreak/>
          <w:delText>Restrictions on Use</w:delText>
        </w:r>
        <w:r w:rsidRPr="00512CB1" w:rsidDel="00E90888">
          <w:rPr>
            <w:rFonts w:ascii="Arial" w:hAnsi="Arial" w:cs="Arial"/>
          </w:rPr>
          <w:delText xml:space="preserve">.  </w:delText>
        </w:r>
      </w:del>
    </w:p>
    <w:p w14:paraId="3282B5F1" w14:textId="4A46BBCC" w:rsidR="004F3377" w:rsidRPr="003221A9" w:rsidDel="00E90888" w:rsidRDefault="004F3377" w:rsidP="0099255E">
      <w:pPr>
        <w:tabs>
          <w:tab w:val="left" w:pos="-605"/>
          <w:tab w:val="left" w:pos="-360"/>
        </w:tabs>
        <w:spacing w:after="0" w:line="240" w:lineRule="auto"/>
        <w:jc w:val="both"/>
        <w:rPr>
          <w:del w:id="87" w:author="Sue Temple" w:date="2024-04-02T16:05:00Z"/>
          <w:rFonts w:ascii="Arial" w:hAnsi="Arial" w:cs="Arial"/>
          <w:sz w:val="16"/>
          <w:szCs w:val="16"/>
        </w:rPr>
      </w:pPr>
    </w:p>
    <w:p w14:paraId="5B8AB7CA" w14:textId="6A741709" w:rsidR="004F3377" w:rsidRPr="00512CB1" w:rsidDel="00E90888" w:rsidRDefault="004F3377" w:rsidP="00A4799E">
      <w:pPr>
        <w:pStyle w:val="ListParagraph"/>
        <w:numPr>
          <w:ilvl w:val="4"/>
          <w:numId w:val="2"/>
        </w:numPr>
        <w:tabs>
          <w:tab w:val="left" w:pos="1080"/>
        </w:tabs>
        <w:overflowPunct/>
        <w:autoSpaceDE/>
        <w:autoSpaceDN/>
        <w:adjustRightInd/>
        <w:ind w:left="720" w:firstLine="0"/>
        <w:jc w:val="both"/>
        <w:textAlignment w:val="auto"/>
        <w:rPr>
          <w:del w:id="88" w:author="Sue Temple" w:date="2024-04-02T16:05:00Z"/>
          <w:rFonts w:ascii="Arial" w:hAnsi="Arial" w:cs="Arial"/>
        </w:rPr>
      </w:pPr>
      <w:del w:id="89" w:author="Sue Temple" w:date="2024-04-02T16:05:00Z">
        <w:r w:rsidRPr="00512CB1" w:rsidDel="00E90888">
          <w:rPr>
            <w:rFonts w:ascii="Arial" w:hAnsi="Arial" w:cs="Arial"/>
            <w:u w:val="single"/>
          </w:rPr>
          <w:delText>General Restrictions.</w:delText>
        </w:r>
        <w:r w:rsidRPr="00512CB1" w:rsidDel="00E90888">
          <w:rPr>
            <w:rFonts w:ascii="Arial" w:hAnsi="Arial" w:cs="Arial"/>
          </w:rPr>
          <w:delText xml:space="preserve"> </w:delText>
        </w:r>
        <w:r w:rsidR="00BF31A4" w:rsidRPr="00512CB1" w:rsidDel="00E90888">
          <w:rPr>
            <w:rFonts w:ascii="Arial" w:hAnsi="Arial" w:cs="Arial"/>
          </w:rPr>
          <w:delText>Company</w:delText>
        </w:r>
        <w:r w:rsidRPr="00512CB1" w:rsidDel="00E90888">
          <w:rPr>
            <w:rFonts w:ascii="Arial" w:hAnsi="Arial" w:cs="Arial"/>
          </w:rPr>
          <w:delText xml:space="preserve"> shall not: (i) use the ALLL Services outside the United States without </w:delText>
        </w:r>
        <w:r w:rsidR="00512CB1" w:rsidDel="00E90888">
          <w:rPr>
            <w:rFonts w:ascii="Arial" w:hAnsi="Arial" w:cs="Arial"/>
          </w:rPr>
          <w:delText>Xactus’</w:delText>
        </w:r>
        <w:r w:rsidRPr="00512CB1" w:rsidDel="00E90888">
          <w:rPr>
            <w:rFonts w:ascii="Arial" w:hAnsi="Arial" w:cs="Arial"/>
          </w:rPr>
          <w:delText xml:space="preserve"> prior written consent;  (ii) disassemble, decompile, manipulate or reverse engineer the ALLL Services or the information output there from and shall take all necessary steps to prevent such disassembly, decompiling, manipulation or reverse engineering; or (iii) use the ALLL Services for illegal purposes, beyond the scope of the license granted above, or to violate any federal, state or local statute, law or regulation, or for skip tracing, or for electronic telephone directory assistance. </w:delText>
        </w:r>
        <w:r w:rsidR="00BF31A4" w:rsidRPr="00512CB1" w:rsidDel="00E90888">
          <w:rPr>
            <w:rFonts w:ascii="Arial" w:hAnsi="Arial" w:cs="Arial"/>
          </w:rPr>
          <w:delText>Company</w:delText>
        </w:r>
        <w:r w:rsidRPr="00512CB1" w:rsidDel="00E90888">
          <w:rPr>
            <w:rFonts w:ascii="Arial" w:hAnsi="Arial" w:cs="Arial"/>
          </w:rPr>
          <w:delText xml:space="preserve"> shall be solely responsible for obtaining any and all necessary licenses, certificates, permits, approvals or other authorizations required by federal, state or local statute, law or regulation pertaining to real estate property valuation practices.  </w:delText>
        </w:r>
        <w:r w:rsidR="00BF31A4" w:rsidRPr="00512CB1" w:rsidDel="00E90888">
          <w:rPr>
            <w:rFonts w:ascii="Arial" w:hAnsi="Arial" w:cs="Arial"/>
          </w:rPr>
          <w:delText>Company</w:delText>
        </w:r>
        <w:r w:rsidRPr="00512CB1" w:rsidDel="00E90888">
          <w:rPr>
            <w:rFonts w:ascii="Arial" w:hAnsi="Arial" w:cs="Arial"/>
          </w:rPr>
          <w:delText xml:space="preserve"> will not use any element or component of the ALLL Services to create, replace, supplement or enhance any title, legal vesting, ownership or encumbrance reports.  </w:delText>
        </w:r>
        <w:r w:rsidR="00BF31A4" w:rsidRPr="00512CB1" w:rsidDel="00E90888">
          <w:rPr>
            <w:rFonts w:ascii="Arial" w:hAnsi="Arial" w:cs="Arial"/>
          </w:rPr>
          <w:delText>Company</w:delText>
        </w:r>
        <w:r w:rsidRPr="00512CB1" w:rsidDel="00E90888">
          <w:rPr>
            <w:rFonts w:ascii="Arial" w:hAnsi="Arial" w:cs="Arial"/>
          </w:rPr>
          <w:delText xml:space="preserve"> will not use the ALLL Services coupled with alternative insurance approaches or products without first obtaining </w:delText>
        </w:r>
        <w:r w:rsidR="00512CB1" w:rsidDel="00E90888">
          <w:rPr>
            <w:rFonts w:ascii="Arial" w:hAnsi="Arial" w:cs="Arial"/>
          </w:rPr>
          <w:delText>Xactus’</w:delText>
        </w:r>
        <w:r w:rsidRPr="00512CB1" w:rsidDel="00E90888">
          <w:rPr>
            <w:rFonts w:ascii="Arial" w:hAnsi="Arial" w:cs="Arial"/>
          </w:rPr>
          <w:delText xml:space="preserve"> written permission.</w:delText>
        </w:r>
      </w:del>
    </w:p>
    <w:p w14:paraId="73B9A708" w14:textId="02A4A364" w:rsidR="004F3377" w:rsidRPr="003221A9" w:rsidDel="00E90888" w:rsidRDefault="004F3377" w:rsidP="0099255E">
      <w:pPr>
        <w:tabs>
          <w:tab w:val="left" w:pos="-605"/>
          <w:tab w:val="left" w:pos="-360"/>
        </w:tabs>
        <w:spacing w:after="0" w:line="240" w:lineRule="auto"/>
        <w:jc w:val="both"/>
        <w:rPr>
          <w:del w:id="90" w:author="Sue Temple" w:date="2024-04-02T16:05:00Z"/>
          <w:rFonts w:ascii="Arial" w:hAnsi="Arial" w:cs="Arial"/>
          <w:sz w:val="16"/>
          <w:szCs w:val="16"/>
        </w:rPr>
      </w:pPr>
    </w:p>
    <w:p w14:paraId="3449D844" w14:textId="39EC4AA0" w:rsidR="004F3377" w:rsidRPr="00512CB1" w:rsidDel="00E90888" w:rsidRDefault="004F3377" w:rsidP="00A4799E">
      <w:pPr>
        <w:pStyle w:val="ListParagraph"/>
        <w:numPr>
          <w:ilvl w:val="1"/>
          <w:numId w:val="2"/>
        </w:numPr>
        <w:tabs>
          <w:tab w:val="left" w:pos="1080"/>
        </w:tabs>
        <w:overflowPunct/>
        <w:autoSpaceDE/>
        <w:autoSpaceDN/>
        <w:spacing w:before="100"/>
        <w:ind w:left="720" w:firstLine="0"/>
        <w:jc w:val="both"/>
        <w:textAlignment w:val="auto"/>
        <w:rPr>
          <w:del w:id="91" w:author="Sue Temple" w:date="2024-04-02T16:05:00Z"/>
          <w:rFonts w:ascii="Arial" w:hAnsi="Arial" w:cs="Arial"/>
        </w:rPr>
      </w:pPr>
      <w:del w:id="92" w:author="Sue Temple" w:date="2024-04-02T16:05:00Z">
        <w:r w:rsidRPr="00512CB1" w:rsidDel="00E90888">
          <w:rPr>
            <w:rFonts w:ascii="Arial" w:hAnsi="Arial" w:cs="Arial"/>
            <w:u w:val="single"/>
          </w:rPr>
          <w:delText>Consumer Restrictions.</w:delText>
        </w:r>
        <w:r w:rsidRPr="00512CB1" w:rsidDel="00E90888">
          <w:rPr>
            <w:rFonts w:ascii="Arial" w:hAnsi="Arial" w:cs="Arial"/>
          </w:rPr>
          <w:delText xml:space="preserve"> </w:delText>
        </w:r>
        <w:r w:rsidR="00BF31A4" w:rsidRPr="00512CB1" w:rsidDel="00E90888">
          <w:rPr>
            <w:rFonts w:ascii="Arial" w:hAnsi="Arial" w:cs="Arial"/>
          </w:rPr>
          <w:delText>Company</w:delText>
        </w:r>
        <w:r w:rsidRPr="00512CB1" w:rsidDel="00E90888">
          <w:rPr>
            <w:rFonts w:ascii="Arial" w:hAnsi="Arial" w:cs="Arial"/>
          </w:rPr>
          <w:delText xml:space="preserve"> shall: (i) not use for solicitation the name, mailing address or telephone number of a consumer that is designated within any ALLL Services; (ii) with respect to the ALLL Services, abide by all prevailing federal, state, and local laws and regulations governing fair information practices and consumers' rights to privacy; and (iii) limit access to the ALLL Services to those individuals who have a "need to know" in connection with </w:delText>
        </w:r>
        <w:r w:rsidR="00BF31A4" w:rsidRPr="00512CB1" w:rsidDel="00E90888">
          <w:rPr>
            <w:rFonts w:ascii="Arial" w:hAnsi="Arial" w:cs="Arial"/>
          </w:rPr>
          <w:delText>Company</w:delText>
        </w:r>
        <w:r w:rsidRPr="00512CB1" w:rsidDel="00E90888">
          <w:rPr>
            <w:rFonts w:ascii="Arial" w:hAnsi="Arial" w:cs="Arial"/>
          </w:rPr>
          <w:delText>'s business and will obligate those individuals to acknowledge consumers' rights to privacy and adhere to fair information practices.</w:delText>
        </w:r>
      </w:del>
    </w:p>
    <w:p w14:paraId="0FFA7402" w14:textId="38F7AAE0" w:rsidR="004F3377" w:rsidRPr="003221A9" w:rsidDel="00E90888" w:rsidRDefault="004F3377" w:rsidP="0099255E">
      <w:pPr>
        <w:tabs>
          <w:tab w:val="left" w:pos="-605"/>
          <w:tab w:val="left" w:pos="-360"/>
        </w:tabs>
        <w:spacing w:after="0" w:line="240" w:lineRule="auto"/>
        <w:jc w:val="both"/>
        <w:rPr>
          <w:del w:id="93" w:author="Sue Temple" w:date="2024-04-02T16:05:00Z"/>
          <w:rFonts w:ascii="Arial" w:hAnsi="Arial" w:cs="Arial"/>
          <w:sz w:val="16"/>
          <w:szCs w:val="16"/>
        </w:rPr>
      </w:pPr>
    </w:p>
    <w:p w14:paraId="16413943" w14:textId="2F4A4608" w:rsidR="004F3377" w:rsidRPr="00512CB1" w:rsidDel="00E90888" w:rsidRDefault="004F3377" w:rsidP="00A33D1A">
      <w:pPr>
        <w:pStyle w:val="ListParagraph"/>
        <w:numPr>
          <w:ilvl w:val="1"/>
          <w:numId w:val="2"/>
        </w:numPr>
        <w:tabs>
          <w:tab w:val="left" w:pos="1080"/>
        </w:tabs>
        <w:overflowPunct/>
        <w:autoSpaceDE/>
        <w:autoSpaceDN/>
        <w:ind w:left="720" w:firstLine="0"/>
        <w:jc w:val="both"/>
        <w:textAlignment w:val="auto"/>
        <w:rPr>
          <w:del w:id="94" w:author="Sue Temple" w:date="2024-04-02T16:05:00Z"/>
          <w:rFonts w:ascii="Arial" w:hAnsi="Arial" w:cs="Arial"/>
        </w:rPr>
      </w:pPr>
      <w:del w:id="95" w:author="Sue Temple" w:date="2024-04-02T16:05:00Z">
        <w:r w:rsidRPr="00512CB1" w:rsidDel="00E90888">
          <w:rPr>
            <w:rFonts w:ascii="Arial" w:hAnsi="Arial" w:cs="Arial"/>
            <w:u w:val="single"/>
          </w:rPr>
          <w:delText>FCRA Restrictions.</w:delText>
        </w:r>
        <w:r w:rsidRPr="00512CB1" w:rsidDel="00E90888">
          <w:rPr>
            <w:rFonts w:ascii="Arial" w:hAnsi="Arial" w:cs="Arial"/>
          </w:rPr>
          <w:delText xml:space="preserve"> </w:delText>
        </w:r>
        <w:r w:rsidR="00BF31A4" w:rsidRPr="00512CB1" w:rsidDel="00E90888">
          <w:rPr>
            <w:rFonts w:ascii="Arial" w:hAnsi="Arial" w:cs="Arial"/>
          </w:rPr>
          <w:delText>Company</w:delText>
        </w:r>
        <w:r w:rsidRPr="00512CB1" w:rsidDel="00E90888">
          <w:rPr>
            <w:rFonts w:ascii="Arial" w:hAnsi="Arial" w:cs="Arial"/>
          </w:rPr>
          <w:delText xml:space="preserve"> will not use the ALLL Services: (i) as a factor in establishing an individual’s eligibility for credit or insurance; (ii) in connection with underwriting individual insurance; (iii) in evaluating an individual for employment purposes; (iv) in connection with a determination of an individual’s eligibility for a license or other benefit granted by a governmental authority; (v) in connection with any permissible purpose as defined by the Fair Credit Reporting Act (15 U.S.C. § 1681 </w:delText>
        </w:r>
        <w:r w:rsidRPr="00512CB1" w:rsidDel="00E90888">
          <w:rPr>
            <w:rFonts w:ascii="Arial" w:hAnsi="Arial" w:cs="Arial"/>
            <w:i/>
          </w:rPr>
          <w:delText>et seq</w:delText>
        </w:r>
        <w:r w:rsidRPr="00512CB1" w:rsidDel="00E90888">
          <w:rPr>
            <w:rFonts w:ascii="Arial" w:hAnsi="Arial" w:cs="Arial"/>
          </w:rPr>
          <w:delText xml:space="preserve">.); or (vi) in any other manner that would cause such use of the information to be construed as a consumer report by any authority having jurisdiction over </w:delText>
        </w:r>
        <w:r w:rsidR="00BF31A4" w:rsidRPr="00512CB1" w:rsidDel="00E90888">
          <w:rPr>
            <w:rFonts w:ascii="Arial" w:hAnsi="Arial" w:cs="Arial"/>
          </w:rPr>
          <w:delText>Company</w:delText>
        </w:r>
        <w:r w:rsidRPr="00512CB1" w:rsidDel="00E90888">
          <w:rPr>
            <w:rFonts w:ascii="Arial" w:hAnsi="Arial" w:cs="Arial"/>
          </w:rPr>
          <w:delText xml:space="preserve">, </w:delText>
        </w:r>
        <w:r w:rsidR="00512CB1" w:rsidDel="00E90888">
          <w:rPr>
            <w:rFonts w:ascii="Arial" w:hAnsi="Arial" w:cs="Arial"/>
          </w:rPr>
          <w:delText>Xactus</w:delText>
        </w:r>
        <w:r w:rsidR="00A33D1A" w:rsidRPr="00512CB1" w:rsidDel="00E90888">
          <w:rPr>
            <w:rFonts w:ascii="Arial" w:hAnsi="Arial" w:cs="Arial"/>
          </w:rPr>
          <w:delText xml:space="preserve">, </w:delText>
        </w:r>
        <w:r w:rsidR="00512CB1" w:rsidDel="00E90888">
          <w:rPr>
            <w:rFonts w:ascii="Arial" w:hAnsi="Arial" w:cs="Arial"/>
          </w:rPr>
          <w:delText>Xactus’</w:delText>
        </w:r>
        <w:r w:rsidR="00A33D1A" w:rsidRPr="00512CB1" w:rsidDel="00E90888">
          <w:rPr>
            <w:rFonts w:ascii="Arial" w:hAnsi="Arial" w:cs="Arial"/>
          </w:rPr>
          <w:delText xml:space="preserve"> third party licensors or any combination thereof</w:delText>
        </w:r>
        <w:r w:rsidRPr="00512CB1" w:rsidDel="00E90888">
          <w:rPr>
            <w:rFonts w:ascii="Arial" w:hAnsi="Arial" w:cs="Arial"/>
          </w:rPr>
          <w:delText>.</w:delText>
        </w:r>
      </w:del>
    </w:p>
    <w:p w14:paraId="5F3E6C38" w14:textId="4F6D5DBF" w:rsidR="004F3377" w:rsidRPr="0099255E" w:rsidDel="00E90888" w:rsidRDefault="004F3377" w:rsidP="0099255E">
      <w:pPr>
        <w:tabs>
          <w:tab w:val="left" w:pos="-605"/>
          <w:tab w:val="left" w:pos="-360"/>
        </w:tabs>
        <w:spacing w:after="0" w:line="240" w:lineRule="auto"/>
        <w:jc w:val="both"/>
        <w:rPr>
          <w:del w:id="96" w:author="Sue Temple" w:date="2024-04-02T16:05:00Z"/>
          <w:rFonts w:ascii="Arial" w:hAnsi="Arial" w:cs="Arial"/>
          <w:sz w:val="10"/>
          <w:szCs w:val="10"/>
        </w:rPr>
      </w:pPr>
    </w:p>
    <w:p w14:paraId="78CA98FA" w14:textId="4D6ED850" w:rsidR="004F3377" w:rsidRPr="00512CB1" w:rsidDel="00E90888" w:rsidRDefault="00956CD7" w:rsidP="00956CD7">
      <w:pPr>
        <w:pStyle w:val="ListParagraph"/>
        <w:tabs>
          <w:tab w:val="left" w:pos="360"/>
        </w:tabs>
        <w:overflowPunct/>
        <w:autoSpaceDE/>
        <w:autoSpaceDN/>
        <w:adjustRightInd/>
        <w:ind w:left="0"/>
        <w:jc w:val="both"/>
        <w:textAlignment w:val="auto"/>
        <w:rPr>
          <w:del w:id="97" w:author="Sue Temple" w:date="2024-04-02T16:05:00Z"/>
          <w:rFonts w:ascii="Arial" w:hAnsi="Arial" w:cs="Arial"/>
        </w:rPr>
      </w:pPr>
      <w:del w:id="98" w:author="Sue Temple" w:date="2024-04-02T16:05:00Z">
        <w:r w:rsidRPr="00512CB1" w:rsidDel="00E90888">
          <w:rPr>
            <w:rFonts w:ascii="Arial" w:hAnsi="Arial" w:cs="Arial"/>
            <w:b/>
          </w:rPr>
          <w:delText>C.</w:delText>
        </w:r>
        <w:r w:rsidRPr="00512CB1" w:rsidDel="00E90888">
          <w:rPr>
            <w:rFonts w:ascii="Arial" w:hAnsi="Arial" w:cs="Arial"/>
            <w:b/>
          </w:rPr>
          <w:tab/>
        </w:r>
        <w:r w:rsidR="004F3377" w:rsidRPr="00512CB1" w:rsidDel="00E90888">
          <w:rPr>
            <w:rFonts w:ascii="Arial" w:hAnsi="Arial" w:cs="Arial"/>
            <w:b/>
          </w:rPr>
          <w:delText>Limitations of the ALLL Services.</w:delText>
        </w:r>
        <w:r w:rsidR="004F3377" w:rsidRPr="00512CB1" w:rsidDel="00E90888">
          <w:rPr>
            <w:rFonts w:ascii="Arial" w:hAnsi="Arial" w:cs="Arial"/>
          </w:rPr>
          <w:delText xml:space="preserve">  </w:delText>
        </w:r>
        <w:r w:rsidR="004F3377" w:rsidRPr="00512CB1" w:rsidDel="00E90888">
          <w:rPr>
            <w:rFonts w:ascii="Arial" w:hAnsi="Arial" w:cs="Arial"/>
            <w:b/>
          </w:rPr>
          <w:delText xml:space="preserve"> </w:delText>
        </w:r>
        <w:r w:rsidR="004F3377" w:rsidRPr="00512CB1" w:rsidDel="00E90888">
          <w:rPr>
            <w:rFonts w:ascii="Arial" w:hAnsi="Arial" w:cs="Arial"/>
          </w:rPr>
          <w:delText xml:space="preserve">The ALLL Services, including without limitation, the Automated Valuation Models ("AVMs") used in the performance of the ALLL Services, do not constitute an appraisal of the subject property.  </w:delText>
        </w:r>
        <w:r w:rsidR="004F3377" w:rsidRPr="00512CB1" w:rsidDel="00E90888">
          <w:rPr>
            <w:rFonts w:ascii="Arial" w:hAnsi="Arial" w:cs="Arial"/>
            <w:snapToGrid w:val="0"/>
          </w:rPr>
          <w:delText xml:space="preserve">The condition of the subject property and current market conditions can greatly affect the validity of the </w:delText>
        </w:r>
        <w:r w:rsidR="004F3377" w:rsidRPr="00512CB1" w:rsidDel="00E90888">
          <w:rPr>
            <w:rFonts w:ascii="Arial" w:hAnsi="Arial" w:cs="Arial"/>
          </w:rPr>
          <w:delText xml:space="preserve">ALLL </w:delText>
        </w:r>
        <w:r w:rsidR="004F3377" w:rsidRPr="00512CB1" w:rsidDel="00E90888">
          <w:rPr>
            <w:rFonts w:ascii="Arial" w:hAnsi="Arial" w:cs="Arial"/>
            <w:snapToGrid w:val="0"/>
          </w:rPr>
          <w:delText xml:space="preserve">Services.  Any AVM generated does not include a physical inspection of the subject property or a visual inspection or analysis of current market conditions by a licensed or certified appraiser, which is typically included in an appraisal. </w:delText>
        </w:r>
        <w:r w:rsidR="004F3377" w:rsidRPr="00512CB1" w:rsidDel="00E90888">
          <w:rPr>
            <w:rFonts w:ascii="Arial" w:hAnsi="Arial" w:cs="Arial"/>
          </w:rPr>
          <w:delText xml:space="preserve">The ALLL Services should not be relied upon in lieu of an appraisal or underwriting process.  The predicted value reports are based upon data collected primarily from public record sources. </w:delText>
        </w:r>
        <w:r w:rsidR="004F3377" w:rsidRPr="00512CB1" w:rsidDel="00E90888">
          <w:rPr>
            <w:rFonts w:ascii="Arial" w:hAnsi="Arial" w:cs="Arial"/>
            <w:caps/>
          </w:rPr>
          <w:delText xml:space="preserve">The accuracy of the methodology used to develop the AVMs, the reports, the existence of the subject property, and the accuracy of the predicted value are estimations of value based on available data and are not guaranteed or warranted. Neither </w:delText>
        </w:r>
        <w:r w:rsidR="00512CB1" w:rsidDel="00E90888">
          <w:rPr>
            <w:rFonts w:ascii="Arial" w:hAnsi="Arial" w:cs="Arial"/>
          </w:rPr>
          <w:delText>XACTUS</w:delText>
        </w:r>
        <w:r w:rsidR="009461C7" w:rsidRPr="00512CB1" w:rsidDel="00E90888">
          <w:rPr>
            <w:rFonts w:ascii="Arial" w:hAnsi="Arial" w:cs="Arial"/>
          </w:rPr>
          <w:delText xml:space="preserve"> </w:delText>
        </w:r>
        <w:r w:rsidR="004F3377" w:rsidRPr="00512CB1" w:rsidDel="00E90888">
          <w:rPr>
            <w:rFonts w:ascii="Arial" w:hAnsi="Arial" w:cs="Arial"/>
          </w:rPr>
          <w:delText>NOR ITS AFFILIATES OR LICENSOR MAKE ANY WARRANTY OR REPRESENTATION: (I) THAT THE DATA IS IN COMPLIANCE OF ANY FEDERAL OR STATE OPT OUT OR DO NOT CALL OR SIMILAR LAW; OR (II) ABOUT THE LEGALITY OR PROPRIETY OF THE USE OF THE ALLL SERVICES IN ANY JURISDICTION, STATE OR REGION.</w:delText>
        </w:r>
      </w:del>
    </w:p>
    <w:p w14:paraId="0F5B9999" w14:textId="306D623C" w:rsidR="004F3377" w:rsidRPr="0099255E" w:rsidDel="00E90888" w:rsidRDefault="004F3377" w:rsidP="0099255E">
      <w:pPr>
        <w:tabs>
          <w:tab w:val="left" w:pos="-605"/>
          <w:tab w:val="left" w:pos="-360"/>
        </w:tabs>
        <w:spacing w:after="0" w:line="240" w:lineRule="auto"/>
        <w:jc w:val="both"/>
        <w:rPr>
          <w:del w:id="99" w:author="Sue Temple" w:date="2024-04-02T16:05:00Z"/>
          <w:rFonts w:ascii="Arial" w:hAnsi="Arial" w:cs="Arial"/>
          <w:sz w:val="10"/>
          <w:szCs w:val="10"/>
        </w:rPr>
      </w:pPr>
    </w:p>
    <w:p w14:paraId="48202FEA" w14:textId="5DBB5998" w:rsidR="004F3377" w:rsidRPr="00512CB1" w:rsidDel="00E90888" w:rsidRDefault="002856D8" w:rsidP="002856D8">
      <w:pPr>
        <w:pStyle w:val="ListParagraph"/>
        <w:tabs>
          <w:tab w:val="left" w:pos="360"/>
        </w:tabs>
        <w:overflowPunct/>
        <w:autoSpaceDE/>
        <w:autoSpaceDN/>
        <w:adjustRightInd/>
        <w:ind w:left="0"/>
        <w:jc w:val="both"/>
        <w:textAlignment w:val="auto"/>
        <w:rPr>
          <w:del w:id="100" w:author="Sue Temple" w:date="2024-04-02T16:05:00Z"/>
          <w:rFonts w:ascii="Arial" w:hAnsi="Arial" w:cs="Arial"/>
        </w:rPr>
      </w:pPr>
      <w:del w:id="101" w:author="Sue Temple" w:date="2024-04-02T16:05:00Z">
        <w:r w:rsidRPr="00512CB1" w:rsidDel="00E90888">
          <w:rPr>
            <w:rFonts w:ascii="Arial" w:hAnsi="Arial" w:cs="Arial"/>
            <w:b/>
          </w:rPr>
          <w:delText>D.</w:delText>
        </w:r>
        <w:r w:rsidRPr="00512CB1" w:rsidDel="00E90888">
          <w:rPr>
            <w:rFonts w:ascii="Arial" w:hAnsi="Arial" w:cs="Arial"/>
            <w:b/>
          </w:rPr>
          <w:tab/>
        </w:r>
        <w:r w:rsidR="004F3377" w:rsidRPr="00512CB1" w:rsidDel="00E90888">
          <w:rPr>
            <w:rFonts w:ascii="Arial" w:hAnsi="Arial" w:cs="Arial"/>
            <w:b/>
          </w:rPr>
          <w:delText>Service Availability and Changes.</w:delText>
        </w:r>
        <w:r w:rsidR="004F3377" w:rsidRPr="00512CB1" w:rsidDel="00E90888">
          <w:rPr>
            <w:rFonts w:ascii="Arial" w:hAnsi="Arial" w:cs="Arial"/>
          </w:rPr>
          <w:delText xml:space="preserve">  If the continued provision of all or any portion of the ALLL Services becomes impossible, impractical, or undesirable due to circumstances involving or imposed by </w:delText>
        </w:r>
        <w:r w:rsidR="00512CB1" w:rsidDel="00E90888">
          <w:rPr>
            <w:rFonts w:ascii="Arial" w:hAnsi="Arial" w:cs="Arial"/>
          </w:rPr>
          <w:delText>Xactus’</w:delText>
        </w:r>
        <w:r w:rsidR="004F3377" w:rsidRPr="00512CB1" w:rsidDel="00E90888">
          <w:rPr>
            <w:rFonts w:ascii="Arial" w:hAnsi="Arial" w:cs="Arial"/>
          </w:rPr>
          <w:delText xml:space="preserve"> third party licensors or data sources, </w:delText>
        </w:r>
        <w:r w:rsidR="00512CB1" w:rsidDel="00E90888">
          <w:rPr>
            <w:rFonts w:ascii="Arial" w:hAnsi="Arial" w:cs="Arial"/>
          </w:rPr>
          <w:delText>Xactus</w:delText>
        </w:r>
        <w:r w:rsidR="009461C7" w:rsidRPr="00512CB1" w:rsidDel="00E90888">
          <w:rPr>
            <w:rFonts w:ascii="Arial" w:hAnsi="Arial" w:cs="Arial"/>
          </w:rPr>
          <w:delText xml:space="preserve"> </w:delText>
        </w:r>
        <w:r w:rsidR="004F3377" w:rsidRPr="00512CB1" w:rsidDel="00E90888">
          <w:rPr>
            <w:rFonts w:ascii="Arial" w:hAnsi="Arial" w:cs="Arial"/>
          </w:rPr>
          <w:delText xml:space="preserve">reserves the right to, in its sole discretion: (i) change each or any of, including without limitation, the content, format, or style of a ALLL Services; or (ii) discontinue any ALLL Services, at any time as reasonably necessary to resolve any circumstances involving or imposed by such licensors or data sources.  </w:delText>
        </w:r>
        <w:r w:rsidR="00512CB1" w:rsidDel="00E90888">
          <w:rPr>
            <w:rFonts w:ascii="Arial" w:hAnsi="Arial" w:cs="Arial"/>
          </w:rPr>
          <w:delText>Xactus</w:delText>
        </w:r>
        <w:r w:rsidR="004F3377" w:rsidRPr="00512CB1" w:rsidDel="00E90888">
          <w:rPr>
            <w:rFonts w:ascii="Arial" w:hAnsi="Arial" w:cs="Arial"/>
          </w:rPr>
          <w:delText xml:space="preserve"> will provide notice of any change(s) or a discontinuation as far in advance as circumstances reasonably permit. </w:delText>
        </w:r>
      </w:del>
    </w:p>
    <w:p w14:paraId="15DAF9BB" w14:textId="7768F501" w:rsidR="004F3377" w:rsidRPr="0099255E" w:rsidDel="00E90888" w:rsidRDefault="004F3377" w:rsidP="0099255E">
      <w:pPr>
        <w:tabs>
          <w:tab w:val="left" w:pos="-605"/>
          <w:tab w:val="left" w:pos="-360"/>
        </w:tabs>
        <w:spacing w:after="0" w:line="240" w:lineRule="auto"/>
        <w:jc w:val="both"/>
        <w:rPr>
          <w:del w:id="102" w:author="Sue Temple" w:date="2024-04-02T16:05:00Z"/>
          <w:rFonts w:ascii="Arial" w:hAnsi="Arial" w:cs="Arial"/>
          <w:sz w:val="10"/>
          <w:szCs w:val="10"/>
        </w:rPr>
      </w:pPr>
    </w:p>
    <w:p w14:paraId="0CAB269F" w14:textId="7FA65F0D" w:rsidR="004F3377" w:rsidRPr="00512CB1" w:rsidDel="00E90888" w:rsidRDefault="00F32E06" w:rsidP="00F32E06">
      <w:pPr>
        <w:pStyle w:val="BodyTextIndent3"/>
        <w:tabs>
          <w:tab w:val="left" w:pos="360"/>
        </w:tabs>
        <w:spacing w:after="0" w:line="240" w:lineRule="auto"/>
        <w:ind w:left="0"/>
        <w:jc w:val="both"/>
        <w:rPr>
          <w:del w:id="103" w:author="Sue Temple" w:date="2024-04-02T16:05:00Z"/>
          <w:rFonts w:ascii="Arial" w:hAnsi="Arial" w:cs="Arial"/>
          <w:b/>
          <w:sz w:val="20"/>
          <w:szCs w:val="20"/>
        </w:rPr>
      </w:pPr>
      <w:del w:id="104" w:author="Sue Temple" w:date="2024-04-02T16:05:00Z">
        <w:r w:rsidRPr="00512CB1" w:rsidDel="00E90888">
          <w:rPr>
            <w:rFonts w:ascii="Arial" w:hAnsi="Arial" w:cs="Arial"/>
            <w:b/>
            <w:sz w:val="20"/>
            <w:szCs w:val="20"/>
          </w:rPr>
          <w:delText>E.</w:delText>
        </w:r>
        <w:r w:rsidRPr="00512CB1" w:rsidDel="00E90888">
          <w:rPr>
            <w:rFonts w:ascii="Arial" w:hAnsi="Arial" w:cs="Arial"/>
            <w:b/>
            <w:sz w:val="20"/>
            <w:szCs w:val="20"/>
          </w:rPr>
          <w:tab/>
        </w:r>
        <w:r w:rsidR="004F3377" w:rsidRPr="00512CB1" w:rsidDel="00E90888">
          <w:rPr>
            <w:rFonts w:ascii="Arial" w:hAnsi="Arial" w:cs="Arial"/>
            <w:b/>
            <w:sz w:val="20"/>
            <w:szCs w:val="20"/>
          </w:rPr>
          <w:delText xml:space="preserve">Additional Terms.  </w:delText>
        </w:r>
      </w:del>
    </w:p>
    <w:p w14:paraId="1CF55145" w14:textId="2C9972EE" w:rsidR="004F3377" w:rsidRPr="0099255E" w:rsidDel="00E90888" w:rsidRDefault="004F3377" w:rsidP="0099255E">
      <w:pPr>
        <w:tabs>
          <w:tab w:val="left" w:pos="-605"/>
          <w:tab w:val="left" w:pos="-360"/>
        </w:tabs>
        <w:spacing w:after="0" w:line="240" w:lineRule="auto"/>
        <w:jc w:val="both"/>
        <w:rPr>
          <w:del w:id="105" w:author="Sue Temple" w:date="2024-04-02T16:05:00Z"/>
          <w:rFonts w:ascii="Arial" w:hAnsi="Arial" w:cs="Arial"/>
          <w:sz w:val="10"/>
          <w:szCs w:val="10"/>
        </w:rPr>
      </w:pPr>
    </w:p>
    <w:p w14:paraId="0A3B7DB1" w14:textId="4F6949EB" w:rsidR="004F3377" w:rsidRPr="00512CB1" w:rsidDel="00E90888" w:rsidRDefault="004F3377" w:rsidP="00875170">
      <w:pPr>
        <w:pStyle w:val="ListParagraph"/>
        <w:numPr>
          <w:ilvl w:val="3"/>
          <w:numId w:val="3"/>
        </w:numPr>
        <w:tabs>
          <w:tab w:val="left" w:pos="720"/>
        </w:tabs>
        <w:overflowPunct/>
        <w:autoSpaceDE/>
        <w:autoSpaceDN/>
        <w:adjustRightInd/>
        <w:ind w:left="360" w:firstLine="0"/>
        <w:jc w:val="both"/>
        <w:textAlignment w:val="auto"/>
        <w:rPr>
          <w:del w:id="106" w:author="Sue Temple" w:date="2024-04-02T16:05:00Z"/>
          <w:rFonts w:ascii="Arial" w:hAnsi="Arial" w:cs="Arial"/>
        </w:rPr>
      </w:pPr>
      <w:del w:id="107" w:author="Sue Temple" w:date="2024-04-02T16:05:00Z">
        <w:r w:rsidRPr="00512CB1" w:rsidDel="00E90888">
          <w:rPr>
            <w:rFonts w:ascii="Arial" w:hAnsi="Arial" w:cs="Arial"/>
            <w:u w:val="single"/>
          </w:rPr>
          <w:delText>Deliverables.</w:delText>
        </w:r>
        <w:r w:rsidRPr="00512CB1" w:rsidDel="00E90888">
          <w:rPr>
            <w:rFonts w:ascii="Arial" w:hAnsi="Arial" w:cs="Arial"/>
          </w:rPr>
          <w:delText xml:space="preserve">   </w:delText>
        </w:r>
        <w:r w:rsidR="00875170" w:rsidRPr="00512CB1" w:rsidDel="00E90888">
          <w:rPr>
            <w:rFonts w:ascii="Arial" w:hAnsi="Arial" w:cs="Arial"/>
          </w:rPr>
          <w:delText xml:space="preserve">As between </w:delText>
        </w:r>
        <w:r w:rsidR="00BF31A4" w:rsidRPr="00512CB1" w:rsidDel="00E90888">
          <w:rPr>
            <w:rFonts w:ascii="Arial" w:hAnsi="Arial" w:cs="Arial"/>
          </w:rPr>
          <w:delText>Company</w:delText>
        </w:r>
        <w:r w:rsidR="00875170" w:rsidRPr="00512CB1" w:rsidDel="00E90888">
          <w:rPr>
            <w:rFonts w:ascii="Arial" w:hAnsi="Arial" w:cs="Arial"/>
          </w:rPr>
          <w:delText xml:space="preserve"> and </w:delText>
        </w:r>
        <w:r w:rsidR="00512CB1" w:rsidDel="00E90888">
          <w:rPr>
            <w:rFonts w:ascii="Arial" w:hAnsi="Arial" w:cs="Arial"/>
          </w:rPr>
          <w:delText>Xactus</w:delText>
        </w:r>
        <w:r w:rsidR="00875170" w:rsidRPr="00512CB1" w:rsidDel="00E90888">
          <w:rPr>
            <w:rFonts w:ascii="Arial" w:hAnsi="Arial" w:cs="Arial"/>
          </w:rPr>
          <w:delText>, t</w:delText>
        </w:r>
        <w:r w:rsidRPr="00512CB1" w:rsidDel="00E90888">
          <w:rPr>
            <w:rFonts w:ascii="Arial" w:hAnsi="Arial" w:cs="Arial"/>
          </w:rPr>
          <w:delText xml:space="preserve">he LTV and/or CLTV calculation and any other output from the Services shall be considered </w:delText>
        </w:r>
        <w:r w:rsidR="00875170" w:rsidRPr="00512CB1" w:rsidDel="00E90888">
          <w:rPr>
            <w:rFonts w:ascii="Arial" w:hAnsi="Arial" w:cs="Arial"/>
          </w:rPr>
          <w:delText>part of the Services</w:delText>
        </w:r>
        <w:r w:rsidRPr="00512CB1" w:rsidDel="00E90888">
          <w:rPr>
            <w:rFonts w:ascii="Arial" w:hAnsi="Arial" w:cs="Arial"/>
          </w:rPr>
          <w:delText xml:space="preserve"> and subject to the terms and conditions set forth in the Agreement. </w:delText>
        </w:r>
      </w:del>
    </w:p>
    <w:p w14:paraId="27519691" w14:textId="1545AA12" w:rsidR="004F3377" w:rsidRPr="0099255E" w:rsidDel="00E90888" w:rsidRDefault="004F3377" w:rsidP="0099255E">
      <w:pPr>
        <w:tabs>
          <w:tab w:val="left" w:pos="-605"/>
          <w:tab w:val="left" w:pos="-360"/>
        </w:tabs>
        <w:spacing w:after="0" w:line="240" w:lineRule="auto"/>
        <w:jc w:val="both"/>
        <w:rPr>
          <w:del w:id="108" w:author="Sue Temple" w:date="2024-04-02T16:05:00Z"/>
          <w:rFonts w:ascii="Arial" w:hAnsi="Arial" w:cs="Arial"/>
          <w:sz w:val="10"/>
          <w:szCs w:val="10"/>
        </w:rPr>
      </w:pPr>
    </w:p>
    <w:p w14:paraId="18BDD9F2" w14:textId="44337C73" w:rsidR="004F3377" w:rsidRPr="00512CB1" w:rsidRDefault="004F3377" w:rsidP="00274F47">
      <w:pPr>
        <w:pStyle w:val="ListParagraph"/>
        <w:numPr>
          <w:ilvl w:val="3"/>
          <w:numId w:val="3"/>
        </w:numPr>
        <w:tabs>
          <w:tab w:val="left" w:pos="720"/>
        </w:tabs>
        <w:ind w:left="360" w:firstLine="0"/>
        <w:jc w:val="both"/>
        <w:rPr>
          <w:rFonts w:ascii="Arial" w:hAnsi="Arial" w:cs="Arial"/>
        </w:rPr>
      </w:pPr>
      <w:del w:id="109" w:author="Sue Temple" w:date="2024-04-02T16:05:00Z">
        <w:r w:rsidRPr="00512CB1" w:rsidDel="00E90888">
          <w:rPr>
            <w:rFonts w:ascii="Arial" w:hAnsi="Arial" w:cs="Arial"/>
            <w:u w:val="single"/>
          </w:rPr>
          <w:delText>No Adverse Action.</w:delText>
        </w:r>
        <w:r w:rsidRPr="00512CB1" w:rsidDel="00E90888">
          <w:rPr>
            <w:rFonts w:ascii="Arial" w:hAnsi="Arial" w:cs="Arial"/>
          </w:rPr>
          <w:delText xml:space="preserve">  </w:delText>
        </w:r>
        <w:r w:rsidR="00BF31A4" w:rsidRPr="00512CB1" w:rsidDel="00E90888">
          <w:rPr>
            <w:rFonts w:ascii="Arial" w:hAnsi="Arial" w:cs="Arial"/>
          </w:rPr>
          <w:delText>Company</w:delText>
        </w:r>
        <w:r w:rsidRPr="00512CB1" w:rsidDel="00E90888">
          <w:rPr>
            <w:rFonts w:ascii="Arial" w:hAnsi="Arial" w:cs="Arial"/>
          </w:rPr>
          <w:delText xml:space="preserve"> shall not use the LTV and/or CLTV calculation or any other output from the Processing Services for any adverse action and may only use the LTV and/or CLTV calculation and any output from the Processing Services for use only as an alert or segmentation tool in </w:delText>
        </w:r>
        <w:r w:rsidR="00BF31A4" w:rsidRPr="00512CB1" w:rsidDel="00E90888">
          <w:rPr>
            <w:rFonts w:ascii="Arial" w:hAnsi="Arial" w:cs="Arial"/>
          </w:rPr>
          <w:delText>Company</w:delText>
        </w:r>
        <w:r w:rsidRPr="00512CB1" w:rsidDel="00E90888">
          <w:rPr>
            <w:rFonts w:ascii="Arial" w:hAnsi="Arial" w:cs="Arial"/>
          </w:rPr>
          <w:delText xml:space="preserve">’s processes.  </w:delText>
        </w:r>
      </w:del>
    </w:p>
    <w:sectPr w:rsidR="004F3377" w:rsidRPr="00512CB1" w:rsidSect="00EA1535">
      <w:headerReference w:type="default" r:id="rId12"/>
      <w:footerReference w:type="default" r:id="rId13"/>
      <w:pgSz w:w="12240" w:h="15840"/>
      <w:pgMar w:top="187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187CD" w14:textId="77777777" w:rsidR="00295ED6" w:rsidRDefault="00295ED6" w:rsidP="00F85E41">
      <w:pPr>
        <w:spacing w:after="0" w:line="240" w:lineRule="auto"/>
      </w:pPr>
      <w:r>
        <w:separator/>
      </w:r>
    </w:p>
  </w:endnote>
  <w:endnote w:type="continuationSeparator" w:id="0">
    <w:p w14:paraId="377EB6B3" w14:textId="77777777" w:rsidR="00295ED6" w:rsidRDefault="00295ED6" w:rsidP="00F8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2BEA7" w14:textId="77777777" w:rsidR="003E6530" w:rsidRPr="00512CB1" w:rsidRDefault="003E6530" w:rsidP="00A73DB3">
    <w:pPr>
      <w:pStyle w:val="Footer"/>
      <w:tabs>
        <w:tab w:val="clear" w:pos="4680"/>
        <w:tab w:val="center" w:pos="5040"/>
      </w:tabs>
      <w:rPr>
        <w:rFonts w:ascii="Arial" w:hAnsi="Arial" w:cs="Arial"/>
        <w:sz w:val="16"/>
        <w:szCs w:val="16"/>
      </w:rPr>
    </w:pPr>
  </w:p>
  <w:p w14:paraId="7C891555" w14:textId="66BF16A2" w:rsidR="003E6530" w:rsidRPr="00512CB1" w:rsidRDefault="00F85E41" w:rsidP="00A73DB3">
    <w:pPr>
      <w:pStyle w:val="Footer"/>
      <w:tabs>
        <w:tab w:val="clear" w:pos="4680"/>
        <w:tab w:val="clear" w:pos="9360"/>
        <w:tab w:val="center" w:pos="5040"/>
        <w:tab w:val="right" w:pos="10440"/>
      </w:tabs>
      <w:rPr>
        <w:rFonts w:ascii="Arial" w:hAnsi="Arial" w:cs="Arial"/>
        <w:sz w:val="16"/>
        <w:szCs w:val="16"/>
      </w:rPr>
    </w:pPr>
    <w:r w:rsidRPr="00512CB1">
      <w:rPr>
        <w:rFonts w:ascii="Arial" w:hAnsi="Arial" w:cs="Arial"/>
        <w:sz w:val="16"/>
        <w:szCs w:val="16"/>
      </w:rPr>
      <w:t xml:space="preserve">Portfolio Review </w:t>
    </w:r>
    <w:r w:rsidR="007B765C" w:rsidRPr="00512CB1">
      <w:rPr>
        <w:rFonts w:ascii="Arial" w:hAnsi="Arial" w:cs="Arial"/>
        <w:sz w:val="16"/>
        <w:szCs w:val="16"/>
      </w:rPr>
      <w:t>Product Addendum</w:t>
    </w:r>
    <w:r w:rsidR="00D76E72">
      <w:rPr>
        <w:rFonts w:ascii="Arial" w:hAnsi="Arial" w:cs="Arial"/>
        <w:sz w:val="16"/>
        <w:szCs w:val="16"/>
      </w:rPr>
      <w:t xml:space="preserve"> (Existing)</w:t>
    </w:r>
    <w:r w:rsidR="007B765C" w:rsidRPr="00512CB1">
      <w:rPr>
        <w:rFonts w:ascii="Arial" w:hAnsi="Arial" w:cs="Arial"/>
        <w:sz w:val="16"/>
        <w:szCs w:val="16"/>
      </w:rPr>
      <w:tab/>
    </w:r>
    <w:sdt>
      <w:sdtPr>
        <w:rPr>
          <w:rFonts w:ascii="Arial" w:hAnsi="Arial" w:cs="Arial"/>
          <w:sz w:val="16"/>
          <w:szCs w:val="16"/>
        </w:rPr>
        <w:id w:val="135006940"/>
        <w:docPartObj>
          <w:docPartGallery w:val="Page Numbers (Bottom of Page)"/>
          <w:docPartUnique/>
        </w:docPartObj>
      </w:sdtPr>
      <w:sdtEndPr/>
      <w:sdtContent>
        <w:sdt>
          <w:sdtPr>
            <w:rPr>
              <w:rFonts w:ascii="Arial" w:hAnsi="Arial" w:cs="Arial"/>
              <w:sz w:val="16"/>
              <w:szCs w:val="16"/>
            </w:rPr>
            <w:id w:val="673924340"/>
            <w:docPartObj>
              <w:docPartGallery w:val="Page Numbers (Top of Page)"/>
              <w:docPartUnique/>
            </w:docPartObj>
          </w:sdtPr>
          <w:sdtEndPr/>
          <w:sdtContent>
            <w:r w:rsidR="007B765C" w:rsidRPr="00512CB1">
              <w:rPr>
                <w:rFonts w:ascii="Arial" w:hAnsi="Arial" w:cs="Arial"/>
                <w:sz w:val="16"/>
                <w:szCs w:val="16"/>
              </w:rPr>
              <w:t xml:space="preserve">Page </w:t>
            </w:r>
            <w:r w:rsidR="007B765C" w:rsidRPr="00512CB1">
              <w:rPr>
                <w:rFonts w:ascii="Arial" w:hAnsi="Arial" w:cs="Arial"/>
                <w:sz w:val="16"/>
                <w:szCs w:val="16"/>
              </w:rPr>
              <w:fldChar w:fldCharType="begin"/>
            </w:r>
            <w:r w:rsidR="007B765C" w:rsidRPr="00512CB1">
              <w:rPr>
                <w:rFonts w:ascii="Arial" w:hAnsi="Arial" w:cs="Arial"/>
                <w:sz w:val="16"/>
                <w:szCs w:val="16"/>
              </w:rPr>
              <w:instrText xml:space="preserve"> PAGE </w:instrText>
            </w:r>
            <w:r w:rsidR="007B765C" w:rsidRPr="00512CB1">
              <w:rPr>
                <w:rFonts w:ascii="Arial" w:hAnsi="Arial" w:cs="Arial"/>
                <w:sz w:val="16"/>
                <w:szCs w:val="16"/>
              </w:rPr>
              <w:fldChar w:fldCharType="separate"/>
            </w:r>
            <w:r w:rsidR="00B37C8E" w:rsidRPr="00512CB1">
              <w:rPr>
                <w:rFonts w:ascii="Arial" w:hAnsi="Arial" w:cs="Arial"/>
                <w:noProof/>
                <w:sz w:val="16"/>
                <w:szCs w:val="16"/>
              </w:rPr>
              <w:t>1</w:t>
            </w:r>
            <w:r w:rsidR="007B765C" w:rsidRPr="00512CB1">
              <w:rPr>
                <w:rFonts w:ascii="Arial" w:hAnsi="Arial" w:cs="Arial"/>
                <w:sz w:val="16"/>
                <w:szCs w:val="16"/>
              </w:rPr>
              <w:fldChar w:fldCharType="end"/>
            </w:r>
            <w:r w:rsidR="007B765C" w:rsidRPr="00512CB1">
              <w:rPr>
                <w:rFonts w:ascii="Arial" w:hAnsi="Arial" w:cs="Arial"/>
                <w:sz w:val="16"/>
                <w:szCs w:val="16"/>
              </w:rPr>
              <w:t xml:space="preserve"> of </w:t>
            </w:r>
            <w:r w:rsidR="007B765C" w:rsidRPr="00512CB1">
              <w:rPr>
                <w:rFonts w:ascii="Arial" w:hAnsi="Arial" w:cs="Arial"/>
                <w:sz w:val="16"/>
                <w:szCs w:val="16"/>
              </w:rPr>
              <w:fldChar w:fldCharType="begin"/>
            </w:r>
            <w:r w:rsidR="007B765C" w:rsidRPr="00512CB1">
              <w:rPr>
                <w:rFonts w:ascii="Arial" w:hAnsi="Arial" w:cs="Arial"/>
                <w:sz w:val="16"/>
                <w:szCs w:val="16"/>
              </w:rPr>
              <w:instrText xml:space="preserve"> NUMPAGES  </w:instrText>
            </w:r>
            <w:r w:rsidR="007B765C" w:rsidRPr="00512CB1">
              <w:rPr>
                <w:rFonts w:ascii="Arial" w:hAnsi="Arial" w:cs="Arial"/>
                <w:sz w:val="16"/>
                <w:szCs w:val="16"/>
              </w:rPr>
              <w:fldChar w:fldCharType="separate"/>
            </w:r>
            <w:r w:rsidR="00B37C8E" w:rsidRPr="00512CB1">
              <w:rPr>
                <w:rFonts w:ascii="Arial" w:hAnsi="Arial" w:cs="Arial"/>
                <w:noProof/>
                <w:sz w:val="16"/>
                <w:szCs w:val="16"/>
              </w:rPr>
              <w:t>4</w:t>
            </w:r>
            <w:r w:rsidR="007B765C" w:rsidRPr="00512CB1">
              <w:rPr>
                <w:rFonts w:ascii="Arial" w:hAnsi="Arial" w:cs="Arial"/>
                <w:sz w:val="16"/>
                <w:szCs w:val="16"/>
              </w:rPr>
              <w:fldChar w:fldCharType="end"/>
            </w:r>
          </w:sdtContent>
        </w:sdt>
        <w:r w:rsidR="007B765C" w:rsidRPr="00512CB1">
          <w:rPr>
            <w:rFonts w:ascii="Arial" w:hAnsi="Arial" w:cs="Arial"/>
            <w:sz w:val="16"/>
            <w:szCs w:val="16"/>
          </w:rPr>
          <w:tab/>
          <w:t>CONFIDENTIAL</w:t>
        </w:r>
      </w:sdtContent>
    </w:sdt>
  </w:p>
  <w:p w14:paraId="32046A12" w14:textId="334DF7BC" w:rsidR="003E6530" w:rsidRPr="00512CB1" w:rsidRDefault="007B765C" w:rsidP="00A73DB3">
    <w:pPr>
      <w:pStyle w:val="Footer"/>
      <w:tabs>
        <w:tab w:val="clear" w:pos="4680"/>
        <w:tab w:val="clear" w:pos="9360"/>
        <w:tab w:val="center" w:pos="5040"/>
        <w:tab w:val="right" w:pos="10440"/>
      </w:tabs>
      <w:rPr>
        <w:rFonts w:ascii="Arial" w:hAnsi="Arial" w:cs="Arial"/>
        <w:sz w:val="16"/>
        <w:szCs w:val="16"/>
      </w:rPr>
    </w:pPr>
    <w:r w:rsidRPr="00512CB1">
      <w:rPr>
        <w:rFonts w:ascii="Arial" w:hAnsi="Arial" w:cs="Arial"/>
        <w:sz w:val="16"/>
        <w:szCs w:val="16"/>
      </w:rPr>
      <w:t>V</w:t>
    </w:r>
    <w:r w:rsidR="00D50344">
      <w:rPr>
        <w:rFonts w:ascii="Arial" w:hAnsi="Arial" w:cs="Arial"/>
        <w:sz w:val="16"/>
        <w:szCs w:val="16"/>
      </w:rPr>
      <w:t>2</w:t>
    </w:r>
    <w:r w:rsidRPr="00512CB1">
      <w:rPr>
        <w:rFonts w:ascii="Arial" w:hAnsi="Arial" w:cs="Arial"/>
        <w:sz w:val="16"/>
        <w:szCs w:val="16"/>
      </w:rPr>
      <w:t xml:space="preserve"> </w:t>
    </w:r>
    <w:r w:rsidR="00D50344">
      <w:rPr>
        <w:rFonts w:ascii="Arial" w:hAnsi="Arial" w:cs="Arial"/>
        <w:sz w:val="16"/>
        <w:szCs w:val="16"/>
      </w:rPr>
      <w:t>060623</w:t>
    </w:r>
    <w:ins w:id="110" w:author="Sue Temple" w:date="2024-03-11T11:45:00Z">
      <w:r w:rsidR="003E6530">
        <w:rPr>
          <w:rFonts w:ascii="Arial" w:hAnsi="Arial" w:cs="Arial"/>
          <w:sz w:val="16"/>
          <w:szCs w:val="16"/>
        </w:rPr>
        <w:t xml:space="preserve"> – removed ALLL</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85A51" w14:textId="77777777" w:rsidR="00295ED6" w:rsidRDefault="00295ED6" w:rsidP="00F85E41">
      <w:pPr>
        <w:spacing w:after="0" w:line="240" w:lineRule="auto"/>
      </w:pPr>
      <w:r>
        <w:separator/>
      </w:r>
    </w:p>
  </w:footnote>
  <w:footnote w:type="continuationSeparator" w:id="0">
    <w:p w14:paraId="1843FCE5" w14:textId="77777777" w:rsidR="00295ED6" w:rsidRDefault="00295ED6" w:rsidP="00F8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1FF50" w14:textId="31D1BC01" w:rsidR="003E6530" w:rsidRDefault="00512CB1">
    <w:pPr>
      <w:pStyle w:val="Header"/>
    </w:pPr>
    <w:r>
      <w:rPr>
        <w:noProof/>
      </w:rPr>
      <w:drawing>
        <wp:inline distT="0" distB="0" distL="0" distR="0" wp14:anchorId="56264D8D" wp14:editId="1679F63D">
          <wp:extent cx="1525905" cy="431165"/>
          <wp:effectExtent l="0" t="0" r="0" b="698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5905" cy="4311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80304"/>
    <w:multiLevelType w:val="hybridMultilevel"/>
    <w:tmpl w:val="18A0234E"/>
    <w:lvl w:ilvl="0" w:tplc="04090019">
      <w:start w:val="1"/>
      <w:numFmt w:val="lowerLetter"/>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2B55A2"/>
    <w:multiLevelType w:val="hybridMultilevel"/>
    <w:tmpl w:val="011E3F10"/>
    <w:lvl w:ilvl="0" w:tplc="191E1D96">
      <w:start w:val="1"/>
      <w:numFmt w:val="lowerLetter"/>
      <w:lvlText w:val="(%1)"/>
      <w:lvlJc w:val="left"/>
      <w:pPr>
        <w:ind w:left="90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CD2219"/>
    <w:multiLevelType w:val="multilevel"/>
    <w:tmpl w:val="7D9684B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C803B03"/>
    <w:multiLevelType w:val="hybridMultilevel"/>
    <w:tmpl w:val="A1F0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777AF"/>
    <w:multiLevelType w:val="hybridMultilevel"/>
    <w:tmpl w:val="65340A14"/>
    <w:lvl w:ilvl="0" w:tplc="22765B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D6F5113"/>
    <w:multiLevelType w:val="hybridMultilevel"/>
    <w:tmpl w:val="A1F01D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B6789"/>
    <w:multiLevelType w:val="hybridMultilevel"/>
    <w:tmpl w:val="DBC23F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C0A235E"/>
    <w:multiLevelType w:val="hybridMultilevel"/>
    <w:tmpl w:val="DBC23F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2C531B6"/>
    <w:multiLevelType w:val="hybridMultilevel"/>
    <w:tmpl w:val="8C926782"/>
    <w:lvl w:ilvl="0" w:tplc="22765B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5D263C"/>
    <w:multiLevelType w:val="hybridMultilevel"/>
    <w:tmpl w:val="011E3F10"/>
    <w:lvl w:ilvl="0" w:tplc="191E1D96">
      <w:start w:val="1"/>
      <w:numFmt w:val="lowerLetter"/>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583222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7122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883274">
    <w:abstractNumId w:val="0"/>
  </w:num>
  <w:num w:numId="4" w16cid:durableId="99497793">
    <w:abstractNumId w:val="5"/>
  </w:num>
  <w:num w:numId="5" w16cid:durableId="18445879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7488042">
    <w:abstractNumId w:val="4"/>
  </w:num>
  <w:num w:numId="7" w16cid:durableId="770975093">
    <w:abstractNumId w:val="8"/>
  </w:num>
  <w:num w:numId="8" w16cid:durableId="10779437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7002876">
    <w:abstractNumId w:val="3"/>
  </w:num>
  <w:num w:numId="10" w16cid:durableId="211721688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e Temple">
    <w15:presenceInfo w15:providerId="AD" w15:userId="S::sue.temple@xactus.com::d8857e5d-99a4-4b90-bb79-7fd24715c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ocumentProtection w:edit="trackedChanges" w:enforcement="1" w:cryptProviderType="rsaAES" w:cryptAlgorithmClass="hash" w:cryptAlgorithmType="typeAny" w:cryptAlgorithmSid="14" w:cryptSpinCount="100000" w:hash="Oh/xvEFeyuftNayuVpVzCKN6NdgwkcoGU0KduPSnYTQe3bl85o0AuMmru93dHti6q1WgeLTdWnNC0AfR4bRzBg==" w:salt="lX9k+NtGg/SJXGsqTidNo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77"/>
    <w:rsid w:val="00031863"/>
    <w:rsid w:val="00042373"/>
    <w:rsid w:val="00081C05"/>
    <w:rsid w:val="00081D4D"/>
    <w:rsid w:val="000D1B58"/>
    <w:rsid w:val="000E696C"/>
    <w:rsid w:val="000F0B1F"/>
    <w:rsid w:val="00133DD9"/>
    <w:rsid w:val="0019694E"/>
    <w:rsid w:val="001E11D0"/>
    <w:rsid w:val="00213075"/>
    <w:rsid w:val="00251011"/>
    <w:rsid w:val="00274F47"/>
    <w:rsid w:val="002856D8"/>
    <w:rsid w:val="00295ED6"/>
    <w:rsid w:val="00302893"/>
    <w:rsid w:val="003147BA"/>
    <w:rsid w:val="003221A9"/>
    <w:rsid w:val="003479D3"/>
    <w:rsid w:val="00373C3A"/>
    <w:rsid w:val="00386DC6"/>
    <w:rsid w:val="00395CE6"/>
    <w:rsid w:val="003E6395"/>
    <w:rsid w:val="003E6530"/>
    <w:rsid w:val="004204B3"/>
    <w:rsid w:val="004633B1"/>
    <w:rsid w:val="004913BC"/>
    <w:rsid w:val="00491882"/>
    <w:rsid w:val="004D4916"/>
    <w:rsid w:val="004F3377"/>
    <w:rsid w:val="00512CB1"/>
    <w:rsid w:val="005835DE"/>
    <w:rsid w:val="00586341"/>
    <w:rsid w:val="00597F1A"/>
    <w:rsid w:val="00635665"/>
    <w:rsid w:val="00641F90"/>
    <w:rsid w:val="006D3A43"/>
    <w:rsid w:val="007359CB"/>
    <w:rsid w:val="007829DC"/>
    <w:rsid w:val="00784504"/>
    <w:rsid w:val="007A620C"/>
    <w:rsid w:val="007B765C"/>
    <w:rsid w:val="007B79C7"/>
    <w:rsid w:val="007D320C"/>
    <w:rsid w:val="00875170"/>
    <w:rsid w:val="00875DC0"/>
    <w:rsid w:val="00894DBE"/>
    <w:rsid w:val="008D745D"/>
    <w:rsid w:val="008F4524"/>
    <w:rsid w:val="009111D0"/>
    <w:rsid w:val="0092644A"/>
    <w:rsid w:val="009461C7"/>
    <w:rsid w:val="00947E88"/>
    <w:rsid w:val="00956CD7"/>
    <w:rsid w:val="00970AED"/>
    <w:rsid w:val="0099255E"/>
    <w:rsid w:val="00994079"/>
    <w:rsid w:val="009E2684"/>
    <w:rsid w:val="00A33D1A"/>
    <w:rsid w:val="00A40318"/>
    <w:rsid w:val="00A40410"/>
    <w:rsid w:val="00A4799E"/>
    <w:rsid w:val="00AA0C49"/>
    <w:rsid w:val="00AE7A3F"/>
    <w:rsid w:val="00B31360"/>
    <w:rsid w:val="00B33D65"/>
    <w:rsid w:val="00B37C8E"/>
    <w:rsid w:val="00B47E67"/>
    <w:rsid w:val="00BC5460"/>
    <w:rsid w:val="00BF31A4"/>
    <w:rsid w:val="00C2060D"/>
    <w:rsid w:val="00C34718"/>
    <w:rsid w:val="00C41F9D"/>
    <w:rsid w:val="00C8025E"/>
    <w:rsid w:val="00C9296D"/>
    <w:rsid w:val="00C97038"/>
    <w:rsid w:val="00CB3AE5"/>
    <w:rsid w:val="00CC37E8"/>
    <w:rsid w:val="00CD1C3A"/>
    <w:rsid w:val="00CF3E02"/>
    <w:rsid w:val="00D053D0"/>
    <w:rsid w:val="00D432EF"/>
    <w:rsid w:val="00D463EB"/>
    <w:rsid w:val="00D50344"/>
    <w:rsid w:val="00D67018"/>
    <w:rsid w:val="00D76E72"/>
    <w:rsid w:val="00D95A83"/>
    <w:rsid w:val="00DC4145"/>
    <w:rsid w:val="00DD4EE4"/>
    <w:rsid w:val="00DE1422"/>
    <w:rsid w:val="00E057D0"/>
    <w:rsid w:val="00E37565"/>
    <w:rsid w:val="00E50499"/>
    <w:rsid w:val="00E709A0"/>
    <w:rsid w:val="00E75821"/>
    <w:rsid w:val="00E90888"/>
    <w:rsid w:val="00EA1535"/>
    <w:rsid w:val="00EA209F"/>
    <w:rsid w:val="00F32E06"/>
    <w:rsid w:val="00F85E41"/>
    <w:rsid w:val="00F93AE2"/>
    <w:rsid w:val="00FA0F06"/>
    <w:rsid w:val="00FE174A"/>
    <w:rsid w:val="00FE66C5"/>
    <w:rsid w:val="00FF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E024"/>
  <w15:chartTrackingRefBased/>
  <w15:docId w15:val="{FE59451E-759F-4806-86C5-458EED3E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3377"/>
    <w:pPr>
      <w:spacing w:after="0" w:line="240" w:lineRule="auto"/>
      <w:jc w:val="both"/>
    </w:pPr>
    <w:rPr>
      <w:rFonts w:ascii="Times New Roman" w:eastAsia="Times New Roman" w:hAnsi="Times New Roman" w:cs="Times New Roman"/>
      <w:szCs w:val="24"/>
      <w:lang w:val="x-none" w:eastAsia="x-none"/>
    </w:rPr>
  </w:style>
  <w:style w:type="character" w:customStyle="1" w:styleId="BodyTextChar">
    <w:name w:val="Body Text Char"/>
    <w:basedOn w:val="DefaultParagraphFont"/>
    <w:link w:val="BodyText"/>
    <w:rsid w:val="004F3377"/>
    <w:rPr>
      <w:rFonts w:ascii="Times New Roman" w:eastAsia="Times New Roman" w:hAnsi="Times New Roman" w:cs="Times New Roman"/>
      <w:szCs w:val="24"/>
      <w:lang w:val="x-none" w:eastAsia="x-none"/>
    </w:rPr>
  </w:style>
  <w:style w:type="paragraph" w:styleId="Header">
    <w:name w:val="header"/>
    <w:basedOn w:val="Normal"/>
    <w:link w:val="HeaderChar"/>
    <w:uiPriority w:val="99"/>
    <w:unhideWhenUsed/>
    <w:rsid w:val="004F33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77"/>
  </w:style>
  <w:style w:type="paragraph" w:styleId="Footer">
    <w:name w:val="footer"/>
    <w:basedOn w:val="Normal"/>
    <w:link w:val="FooterChar"/>
    <w:uiPriority w:val="99"/>
    <w:unhideWhenUsed/>
    <w:rsid w:val="004F33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77"/>
  </w:style>
  <w:style w:type="paragraph" w:styleId="Title">
    <w:name w:val="Title"/>
    <w:basedOn w:val="Normal"/>
    <w:link w:val="TitleChar"/>
    <w:qFormat/>
    <w:rsid w:val="004F3377"/>
    <w:pPr>
      <w:overflowPunct w:val="0"/>
      <w:autoSpaceDE w:val="0"/>
      <w:autoSpaceDN w:val="0"/>
      <w:adjustRightInd w:val="0"/>
      <w:spacing w:after="0" w:line="240" w:lineRule="auto"/>
      <w:jc w:val="center"/>
      <w:textAlignment w:val="baseline"/>
    </w:pPr>
    <w:rPr>
      <w:rFonts w:ascii="Tahoma" w:eastAsia="Times New Roman" w:hAnsi="Tahoma" w:cs="Times New Roman"/>
      <w:b/>
      <w:sz w:val="24"/>
      <w:szCs w:val="20"/>
    </w:rPr>
  </w:style>
  <w:style w:type="character" w:customStyle="1" w:styleId="TitleChar">
    <w:name w:val="Title Char"/>
    <w:basedOn w:val="DefaultParagraphFont"/>
    <w:link w:val="Title"/>
    <w:rsid w:val="004F3377"/>
    <w:rPr>
      <w:rFonts w:ascii="Tahoma" w:eastAsia="Times New Roman" w:hAnsi="Tahoma" w:cs="Times New Roman"/>
      <w:b/>
      <w:sz w:val="24"/>
      <w:szCs w:val="20"/>
    </w:rPr>
  </w:style>
  <w:style w:type="paragraph" w:styleId="ListParagraph">
    <w:name w:val="List Paragraph"/>
    <w:basedOn w:val="Normal"/>
    <w:uiPriority w:val="34"/>
    <w:qFormat/>
    <w:rsid w:val="004F337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rPr>
  </w:style>
  <w:style w:type="character" w:styleId="Hyperlink">
    <w:name w:val="Hyperlink"/>
    <w:basedOn w:val="DefaultParagraphFont"/>
    <w:uiPriority w:val="99"/>
    <w:unhideWhenUsed/>
    <w:qFormat/>
    <w:rsid w:val="004F3377"/>
    <w:rPr>
      <w:color w:val="0563C1" w:themeColor="hyperlink"/>
      <w:u w:val="single"/>
    </w:rPr>
  </w:style>
  <w:style w:type="paragraph" w:styleId="PlainText">
    <w:name w:val="Plain Text"/>
    <w:basedOn w:val="Normal"/>
    <w:link w:val="PlainTextChar"/>
    <w:uiPriority w:val="99"/>
    <w:unhideWhenUsed/>
    <w:rsid w:val="004F3377"/>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4F3377"/>
    <w:rPr>
      <w:rFonts w:ascii="Calibri" w:eastAsia="Calibri" w:hAnsi="Calibri" w:cs="Times New Roman"/>
      <w:szCs w:val="21"/>
    </w:rPr>
  </w:style>
  <w:style w:type="paragraph" w:styleId="BodyTextIndent3">
    <w:name w:val="Body Text Indent 3"/>
    <w:basedOn w:val="Normal"/>
    <w:link w:val="BodyTextIndent3Char"/>
    <w:uiPriority w:val="99"/>
    <w:semiHidden/>
    <w:unhideWhenUsed/>
    <w:rsid w:val="004F337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F3377"/>
    <w:rPr>
      <w:sz w:val="16"/>
      <w:szCs w:val="16"/>
    </w:rPr>
  </w:style>
  <w:style w:type="character" w:styleId="CommentReference">
    <w:name w:val="annotation reference"/>
    <w:basedOn w:val="DefaultParagraphFont"/>
    <w:uiPriority w:val="99"/>
    <w:semiHidden/>
    <w:unhideWhenUsed/>
    <w:rsid w:val="00274F47"/>
    <w:rPr>
      <w:sz w:val="16"/>
      <w:szCs w:val="16"/>
    </w:rPr>
  </w:style>
  <w:style w:type="paragraph" w:styleId="CommentText">
    <w:name w:val="annotation text"/>
    <w:basedOn w:val="Normal"/>
    <w:link w:val="CommentTextChar"/>
    <w:uiPriority w:val="99"/>
    <w:semiHidden/>
    <w:unhideWhenUsed/>
    <w:rsid w:val="00274F47"/>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74F4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74F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F47"/>
    <w:rPr>
      <w:rFonts w:ascii="Segoe UI" w:hAnsi="Segoe UI" w:cs="Segoe UI"/>
      <w:sz w:val="18"/>
      <w:szCs w:val="18"/>
    </w:rPr>
  </w:style>
  <w:style w:type="table" w:styleId="TableGrid">
    <w:name w:val="Table Grid"/>
    <w:basedOn w:val="TableNormal"/>
    <w:uiPriority w:val="99"/>
    <w:rsid w:val="00CC3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73C3A"/>
    <w:rPr>
      <w:color w:val="605E5C"/>
      <w:shd w:val="clear" w:color="auto" w:fill="E1DFDD"/>
    </w:rPr>
  </w:style>
  <w:style w:type="paragraph" w:styleId="Revision">
    <w:name w:val="Revision"/>
    <w:hidden/>
    <w:uiPriority w:val="99"/>
    <w:semiHidden/>
    <w:rsid w:val="00D463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956137">
      <w:bodyDiv w:val="1"/>
      <w:marLeft w:val="0"/>
      <w:marRight w:val="0"/>
      <w:marTop w:val="0"/>
      <w:marBottom w:val="0"/>
      <w:divBdr>
        <w:top w:val="none" w:sz="0" w:space="0" w:color="auto"/>
        <w:left w:val="none" w:sz="0" w:space="0" w:color="auto"/>
        <w:bottom w:val="none" w:sz="0" w:space="0" w:color="auto"/>
        <w:right w:val="none" w:sz="0" w:space="0" w:color="auto"/>
      </w:divBdr>
    </w:div>
    <w:div w:id="974678100">
      <w:bodyDiv w:val="1"/>
      <w:marLeft w:val="0"/>
      <w:marRight w:val="0"/>
      <w:marTop w:val="0"/>
      <w:marBottom w:val="0"/>
      <w:divBdr>
        <w:top w:val="none" w:sz="0" w:space="0" w:color="auto"/>
        <w:left w:val="none" w:sz="0" w:space="0" w:color="auto"/>
        <w:bottom w:val="none" w:sz="0" w:space="0" w:color="auto"/>
        <w:right w:val="none" w:sz="0" w:space="0" w:color="auto"/>
      </w:divBdr>
    </w:div>
    <w:div w:id="20060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hyperlink" Target="https://xactus.com/files/xactus-appendices.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E3B732011738489EFB57CD9763B5DC" ma:contentTypeVersion="5" ma:contentTypeDescription="Create a new document." ma:contentTypeScope="" ma:versionID="659b2fe9e1fd9d1b0e4b03882a6fc6a6">
  <xsd:schema xmlns:xsd="http://www.w3.org/2001/XMLSchema" xmlns:xs="http://www.w3.org/2001/XMLSchema" xmlns:p="http://schemas.microsoft.com/office/2006/metadata/properties" xmlns:ns2="ef39666f-b788-4a49-8eff-ce82df87251d" xmlns:ns3="4a1069cd-835c-4555-a83a-d1dd8d65dff0" targetNamespace="http://schemas.microsoft.com/office/2006/metadata/properties" ma:root="true" ma:fieldsID="48a27a621a1c0eff83a18ef915c815b2" ns2:_="" ns3:_="">
    <xsd:import namespace="ef39666f-b788-4a49-8eff-ce82df87251d"/>
    <xsd:import namespace="4a1069cd-835c-4555-a83a-d1dd8d65df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9666f-b788-4a49-8eff-ce82df8725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069cd-835c-4555-a83a-d1dd8d65dff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960A40-1398-4C5B-9B0E-8C4D0D50DA78}">
  <ds:schemaRefs>
    <ds:schemaRef ds:uri="http://schemas.microsoft.com/office/2006/metadata/properties"/>
    <ds:schemaRef ds:uri="http://schemas.microsoft.com/office/infopath/2007/PartnerControls"/>
    <ds:schemaRef ds:uri="d8fe72a7-4daf-47de-85a9-3e1906c1cc73"/>
    <ds:schemaRef ds:uri="abb76480-9676-46a5-9eb9-3acc5c03c1ad"/>
  </ds:schemaRefs>
</ds:datastoreItem>
</file>

<file path=customXml/itemProps2.xml><?xml version="1.0" encoding="utf-8"?>
<ds:datastoreItem xmlns:ds="http://schemas.openxmlformats.org/officeDocument/2006/customXml" ds:itemID="{5F4C0A48-D6B5-46F4-8399-13E7868FD739}">
  <ds:schemaRefs>
    <ds:schemaRef ds:uri="http://schemas.microsoft.com/sharepoint/v3/contenttype/forms"/>
  </ds:schemaRefs>
</ds:datastoreItem>
</file>

<file path=customXml/itemProps3.xml><?xml version="1.0" encoding="utf-8"?>
<ds:datastoreItem xmlns:ds="http://schemas.openxmlformats.org/officeDocument/2006/customXml" ds:itemID="{A16F623E-39E6-43AE-85D3-95B8D03DA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39666f-b788-4a49-8eff-ce82df87251d"/>
    <ds:schemaRef ds:uri="4a1069cd-835c-4555-a83a-d1dd8d65df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Creditplus Inc</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McClellan</dc:creator>
  <cp:keywords/>
  <dc:description/>
  <cp:lastModifiedBy>Chad Doorley</cp:lastModifiedBy>
  <cp:revision>2</cp:revision>
  <dcterms:created xsi:type="dcterms:W3CDTF">2024-12-18T21:54:00Z</dcterms:created>
  <dcterms:modified xsi:type="dcterms:W3CDTF">2024-12-18T21:54:00Z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0x0101001988430080BBCB43AD827EE3B85BE5A4</vt:lpwstr>
  </property>
</Properties>
</file>